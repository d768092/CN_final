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E802F" w14:textId="77777777" w:rsidR="005D6AE4" w:rsidRDefault="0046100C">
      <w:pPr>
        <w:spacing w:afterLines="50" w:after="120"/>
        <w:jc w:val="center"/>
        <w:rPr>
          <w:sz w:val="28"/>
          <w:szCs w:val="28"/>
        </w:rPr>
        <w:pPrChange w:id="0" w:author="student" w:date="2020-01-19T10:17:00Z">
          <w:pPr>
            <w:jc w:val="center"/>
          </w:pPr>
        </w:pPrChange>
      </w:pPr>
      <w:r w:rsidRPr="0046100C">
        <w:rPr>
          <w:sz w:val="28"/>
          <w:szCs w:val="28"/>
        </w:rPr>
        <w:t xml:space="preserve">2019 </w:t>
      </w:r>
      <w:r>
        <w:rPr>
          <w:sz w:val="28"/>
          <w:szCs w:val="28"/>
        </w:rPr>
        <w:t>C</w:t>
      </w:r>
      <w:r w:rsidRPr="0046100C">
        <w:rPr>
          <w:sz w:val="28"/>
          <w:szCs w:val="28"/>
        </w:rPr>
        <w:t xml:space="preserve">omputer </w:t>
      </w:r>
      <w:r>
        <w:rPr>
          <w:sz w:val="28"/>
          <w:szCs w:val="28"/>
        </w:rPr>
        <w:t>N</w:t>
      </w:r>
      <w:r w:rsidRPr="0046100C">
        <w:rPr>
          <w:sz w:val="28"/>
          <w:szCs w:val="28"/>
        </w:rPr>
        <w:t xml:space="preserve">etwork </w:t>
      </w:r>
      <w:r>
        <w:rPr>
          <w:sz w:val="28"/>
          <w:szCs w:val="28"/>
        </w:rPr>
        <w:t>F</w:t>
      </w:r>
      <w:r w:rsidRPr="0046100C">
        <w:rPr>
          <w:sz w:val="28"/>
          <w:szCs w:val="28"/>
        </w:rPr>
        <w:t xml:space="preserve">inal </w:t>
      </w:r>
      <w:r>
        <w:rPr>
          <w:sz w:val="28"/>
          <w:szCs w:val="28"/>
        </w:rPr>
        <w:t>P</w:t>
      </w:r>
      <w:r w:rsidRPr="0046100C">
        <w:rPr>
          <w:sz w:val="28"/>
          <w:szCs w:val="28"/>
        </w:rPr>
        <w:t>roject cnMessage Report</w:t>
      </w:r>
    </w:p>
    <w:p w14:paraId="75A86955" w14:textId="77777777" w:rsidR="0046100C" w:rsidRDefault="004453B8">
      <w:pPr>
        <w:spacing w:afterLines="50" w:after="120"/>
        <w:jc w:val="center"/>
        <w:rPr>
          <w:szCs w:val="24"/>
        </w:rPr>
        <w:pPrChange w:id="1" w:author="student" w:date="2020-01-19T10:17:00Z">
          <w:pPr>
            <w:jc w:val="center"/>
          </w:pPr>
        </w:pPrChange>
      </w:pPr>
      <w:r>
        <w:rPr>
          <w:rFonts w:hint="eastAsia"/>
          <w:szCs w:val="24"/>
        </w:rPr>
        <w:t>B06201035</w:t>
      </w:r>
      <w:r w:rsidR="003B7EF4">
        <w:rPr>
          <w:rFonts w:hint="eastAsia"/>
          <w:szCs w:val="24"/>
        </w:rPr>
        <w:t xml:space="preserve"> </w:t>
      </w:r>
      <w:r w:rsidR="003B7EF4">
        <w:rPr>
          <w:rFonts w:hint="eastAsia"/>
          <w:szCs w:val="24"/>
        </w:rPr>
        <w:t>高暐竣</w:t>
      </w:r>
      <w:ins w:id="2" w:author="student" w:date="2020-01-19T10:12:00Z">
        <w:r w:rsidR="00AE1B82">
          <w:rPr>
            <w:rFonts w:hint="eastAsia"/>
            <w:szCs w:val="24"/>
          </w:rPr>
          <w:t xml:space="preserve"> </w:t>
        </w:r>
      </w:ins>
      <w:r w:rsidR="003B7EF4">
        <w:rPr>
          <w:szCs w:val="24"/>
        </w:rPr>
        <w:t>B0690</w:t>
      </w:r>
      <w:r w:rsidR="003B7EF4">
        <w:rPr>
          <w:rFonts w:hint="eastAsia"/>
          <w:szCs w:val="24"/>
        </w:rPr>
        <w:t xml:space="preserve">2053 </w:t>
      </w:r>
      <w:r w:rsidR="003B7EF4">
        <w:rPr>
          <w:rFonts w:hint="eastAsia"/>
          <w:szCs w:val="24"/>
        </w:rPr>
        <w:t>張維哲</w:t>
      </w:r>
      <w:r w:rsidR="003B7EF4">
        <w:rPr>
          <w:rFonts w:hint="eastAsia"/>
          <w:szCs w:val="24"/>
        </w:rPr>
        <w:t xml:space="preserve"> B06902067 </w:t>
      </w:r>
      <w:r w:rsidR="003B7EF4">
        <w:rPr>
          <w:rFonts w:hint="eastAsia"/>
          <w:szCs w:val="24"/>
        </w:rPr>
        <w:t>許育銘</w:t>
      </w:r>
      <w:del w:id="3" w:author="student" w:date="2020-01-19T10:12:00Z">
        <w:r w:rsidR="0046100C" w:rsidDel="00AE1B82">
          <w:rPr>
            <w:szCs w:val="24"/>
          </w:rPr>
          <w:delText>-</w:delText>
        </w:r>
      </w:del>
    </w:p>
    <w:p w14:paraId="58DDCF0C" w14:textId="77777777" w:rsidR="00AE1B82" w:rsidRDefault="0046100C">
      <w:pPr>
        <w:numPr>
          <w:ilvl w:val="0"/>
          <w:numId w:val="2"/>
        </w:numPr>
        <w:spacing w:afterLines="50" w:after="120"/>
        <w:ind w:left="482"/>
        <w:rPr>
          <w:ins w:id="4" w:author="student" w:date="2020-01-19T10:16:00Z"/>
          <w:szCs w:val="24"/>
        </w:rPr>
        <w:pPrChange w:id="5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User &amp; Operator Guide</w:t>
      </w:r>
    </w:p>
    <w:p w14:paraId="505CF239" w14:textId="77777777" w:rsidR="00EF6289" w:rsidRPr="00F24A75" w:rsidRDefault="0046100C">
      <w:pPr>
        <w:pStyle w:val="a7"/>
        <w:numPr>
          <w:ilvl w:val="0"/>
          <w:numId w:val="5"/>
        </w:numPr>
        <w:spacing w:afterLines="50" w:after="120"/>
        <w:ind w:leftChars="0"/>
        <w:rPr>
          <w:ins w:id="6" w:author="student" w:date="2020-01-19T10:18:00Z"/>
          <w:szCs w:val="24"/>
        </w:rPr>
        <w:pPrChange w:id="7" w:author="student" w:date="2020-01-19T10:32:00Z">
          <w:pPr>
            <w:numPr>
              <w:numId w:val="2"/>
            </w:numPr>
            <w:ind w:left="480" w:hanging="480"/>
          </w:pPr>
        </w:pPrChange>
      </w:pPr>
      <w:del w:id="8" w:author="student" w:date="2020-01-19T10:16:00Z">
        <w:r w:rsidRPr="00F415D0" w:rsidDel="00AE1B82">
          <w:rPr>
            <w:szCs w:val="24"/>
          </w:rPr>
          <w:br/>
        </w:r>
      </w:del>
      <w:ins w:id="9" w:author="student" w:date="2020-01-19T10:16:00Z">
        <w:r w:rsidR="00AE1B82" w:rsidRPr="004910CE">
          <w:rPr>
            <w:rFonts w:hint="eastAsia"/>
            <w:szCs w:val="24"/>
          </w:rPr>
          <w:t>註冊</w:t>
        </w:r>
        <w:r w:rsidR="00AE1B82" w:rsidRPr="004910CE">
          <w:rPr>
            <w:rFonts w:hint="eastAsia"/>
            <w:szCs w:val="24"/>
          </w:rPr>
          <w:t>&amp;</w:t>
        </w:r>
        <w:r w:rsidR="00AE1B82" w:rsidRPr="00F24A75">
          <w:rPr>
            <w:rFonts w:hint="eastAsia"/>
            <w:szCs w:val="24"/>
          </w:rPr>
          <w:t>登入：</w:t>
        </w:r>
      </w:ins>
    </w:p>
    <w:p w14:paraId="18C56002" w14:textId="77777777" w:rsidR="00AE1B82" w:rsidRPr="00F24A75" w:rsidRDefault="00AE1B82">
      <w:pPr>
        <w:spacing w:afterLines="50" w:after="120"/>
        <w:ind w:left="482"/>
        <w:rPr>
          <w:ins w:id="10" w:author="student" w:date="2020-01-19T10:17:00Z"/>
          <w:szCs w:val="24"/>
        </w:rPr>
        <w:pPrChange w:id="11" w:author="student" w:date="2020-01-19T10:31:00Z">
          <w:pPr>
            <w:numPr>
              <w:numId w:val="2"/>
            </w:numPr>
            <w:ind w:left="480" w:hanging="480"/>
          </w:pPr>
        </w:pPrChange>
      </w:pPr>
      <w:ins w:id="12" w:author="student" w:date="2020-01-19T10:16:00Z">
        <w:r w:rsidRPr="00F24A75">
          <w:rPr>
            <w:rFonts w:hint="eastAsia"/>
            <w:szCs w:val="24"/>
          </w:rPr>
          <w:t>帳號</w:t>
        </w:r>
      </w:ins>
      <w:r w:rsidR="003B7EF4" w:rsidRPr="00F24A75">
        <w:rPr>
          <w:rFonts w:hint="eastAsia"/>
          <w:szCs w:val="24"/>
        </w:rPr>
        <w:t>請在首頁輸入帳號密碼後按登入</w:t>
      </w:r>
      <w:ins w:id="13" w:author="student" w:date="2020-01-19T10:12:00Z">
        <w:r w:rsidRPr="00F24A75">
          <w:rPr>
            <w:rFonts w:hint="eastAsia"/>
            <w:szCs w:val="24"/>
          </w:rPr>
          <w:t>，其中帳號</w:t>
        </w:r>
      </w:ins>
      <w:ins w:id="14" w:author="student" w:date="2020-01-19T10:13:00Z">
        <w:r w:rsidRPr="00F24A75">
          <w:rPr>
            <w:rFonts w:hint="eastAsia"/>
            <w:szCs w:val="24"/>
          </w:rPr>
          <w:t>只能使用英文和數字，密碼至少要</w:t>
        </w:r>
        <w:r w:rsidRPr="00F24A75">
          <w:rPr>
            <w:rFonts w:hint="eastAsia"/>
            <w:szCs w:val="24"/>
          </w:rPr>
          <w:t>8</w:t>
        </w:r>
        <w:r w:rsidRPr="00F24A75">
          <w:rPr>
            <w:rFonts w:hint="eastAsia"/>
            <w:szCs w:val="24"/>
          </w:rPr>
          <w:t>個字元。</w:t>
        </w:r>
      </w:ins>
      <w:ins w:id="15" w:author="student" w:date="2020-01-19T10:19:00Z">
        <w:r w:rsidRPr="00F24A75">
          <w:rPr>
            <w:szCs w:val="24"/>
          </w:rPr>
          <w:br/>
        </w:r>
      </w:ins>
      <w:del w:id="16" w:author="student" w:date="2020-01-19T10:13:00Z">
        <w:r w:rsidR="003B7EF4" w:rsidRPr="00F24A75" w:rsidDel="00AE1B82">
          <w:rPr>
            <w:rFonts w:hint="eastAsia"/>
            <w:szCs w:val="24"/>
          </w:rPr>
          <w:delText>，</w:delText>
        </w:r>
      </w:del>
      <w:r w:rsidR="003B7EF4" w:rsidRPr="00F24A75">
        <w:rPr>
          <w:rFonts w:hint="eastAsia"/>
          <w:szCs w:val="24"/>
        </w:rPr>
        <w:t>如果還未註冊，請在輸入帳號密碼後按註冊，帳號</w:t>
      </w:r>
      <w:del w:id="17" w:author="student" w:date="2020-01-19T10:14:00Z">
        <w:r w:rsidR="003B7EF4" w:rsidRPr="00F24A75" w:rsidDel="00AE1B82">
          <w:rPr>
            <w:rFonts w:hint="eastAsia"/>
            <w:szCs w:val="24"/>
          </w:rPr>
          <w:delText>就</w:delText>
        </w:r>
      </w:del>
      <w:r w:rsidR="003B7EF4" w:rsidRPr="00F24A75">
        <w:rPr>
          <w:rFonts w:hint="eastAsia"/>
          <w:szCs w:val="24"/>
        </w:rPr>
        <w:t>建立完成</w:t>
      </w:r>
      <w:ins w:id="18" w:author="student" w:date="2020-01-19T10:14:00Z">
        <w:r w:rsidRPr="00F24A75">
          <w:rPr>
            <w:rFonts w:hint="eastAsia"/>
            <w:szCs w:val="24"/>
          </w:rPr>
          <w:t>後即可登入</w:t>
        </w:r>
      </w:ins>
      <w:del w:id="19" w:author="student" w:date="2020-01-19T10:14:00Z">
        <w:r w:rsidR="003B7EF4" w:rsidRPr="00F24A75" w:rsidDel="00AE1B82">
          <w:rPr>
            <w:rFonts w:hint="eastAsia"/>
            <w:szCs w:val="24"/>
          </w:rPr>
          <w:delText>了</w:delText>
        </w:r>
      </w:del>
      <w:r w:rsidR="003B7EF4" w:rsidRPr="00F24A75">
        <w:rPr>
          <w:rFonts w:hint="eastAsia"/>
          <w:szCs w:val="24"/>
        </w:rPr>
        <w:t>。</w:t>
      </w:r>
    </w:p>
    <w:p w14:paraId="6700E465" w14:textId="77777777" w:rsidR="00EF6289" w:rsidRPr="00F24A75" w:rsidRDefault="00AE1B82">
      <w:pPr>
        <w:pStyle w:val="a7"/>
        <w:numPr>
          <w:ilvl w:val="0"/>
          <w:numId w:val="5"/>
        </w:numPr>
        <w:spacing w:afterLines="50" w:after="120"/>
        <w:ind w:leftChars="0"/>
        <w:rPr>
          <w:ins w:id="20" w:author="student" w:date="2020-01-19T10:19:00Z"/>
          <w:szCs w:val="24"/>
        </w:rPr>
        <w:pPrChange w:id="21" w:author="student" w:date="2020-01-19T10:32:00Z">
          <w:pPr>
            <w:numPr>
              <w:numId w:val="2"/>
            </w:numPr>
            <w:ind w:left="480" w:hanging="480"/>
          </w:pPr>
        </w:pPrChange>
      </w:pPr>
      <w:ins w:id="22" w:author="student" w:date="2020-01-19T10:17:00Z">
        <w:r w:rsidRPr="00F24A75">
          <w:rPr>
            <w:rFonts w:hint="eastAsia"/>
            <w:szCs w:val="24"/>
          </w:rPr>
          <w:t>聊天：</w:t>
        </w:r>
      </w:ins>
    </w:p>
    <w:p w14:paraId="2846F552" w14:textId="77777777" w:rsidR="00AE1B82" w:rsidRPr="004910CE" w:rsidRDefault="0046100C">
      <w:pPr>
        <w:spacing w:afterLines="50" w:after="120"/>
        <w:ind w:left="482"/>
        <w:rPr>
          <w:ins w:id="23" w:author="student" w:date="2020-01-19T10:17:00Z"/>
          <w:szCs w:val="24"/>
        </w:rPr>
        <w:pPrChange w:id="24" w:author="student" w:date="2020-01-19T10:31:00Z">
          <w:pPr>
            <w:numPr>
              <w:numId w:val="2"/>
            </w:numPr>
            <w:ind w:left="480" w:hanging="480"/>
          </w:pPr>
        </w:pPrChange>
      </w:pPr>
      <w:del w:id="25" w:author="student" w:date="2020-01-19T10:17:00Z">
        <w:r w:rsidRPr="00F24A75" w:rsidDel="00AE1B82">
          <w:rPr>
            <w:szCs w:val="24"/>
          </w:rPr>
          <w:br/>
        </w:r>
      </w:del>
      <w:r w:rsidR="003B7EF4" w:rsidRPr="00F24A75">
        <w:rPr>
          <w:rFonts w:hint="eastAsia"/>
          <w:szCs w:val="24"/>
        </w:rPr>
        <w:t>進入聊天大廳後，</w:t>
      </w:r>
      <w:ins w:id="26" w:author="student" w:date="2020-01-19T10:14:00Z">
        <w:r w:rsidR="00AE1B82" w:rsidRPr="00F24A75">
          <w:rPr>
            <w:rFonts w:hint="eastAsia"/>
            <w:szCs w:val="24"/>
          </w:rPr>
          <w:t>可以</w:t>
        </w:r>
      </w:ins>
      <w:del w:id="27" w:author="student" w:date="2020-01-19T10:14:00Z">
        <w:r w:rsidR="003B7EF4" w:rsidRPr="00F24A75" w:rsidDel="00AE1B82">
          <w:rPr>
            <w:rFonts w:hint="eastAsia"/>
            <w:szCs w:val="24"/>
          </w:rPr>
          <w:delText>請</w:delText>
        </w:r>
      </w:del>
      <w:r w:rsidR="003B7EF4" w:rsidRPr="00F24A75">
        <w:rPr>
          <w:rFonts w:hint="eastAsia"/>
          <w:szCs w:val="24"/>
        </w:rPr>
        <w:t>選擇左側的好友</w:t>
      </w:r>
      <w:ins w:id="28" w:author="student" w:date="2020-01-19T10:14:00Z">
        <w:r w:rsidR="00AE1B82" w:rsidRPr="00F24A75">
          <w:rPr>
            <w:rFonts w:hint="eastAsia"/>
            <w:szCs w:val="24"/>
          </w:rPr>
          <w:t>進行</w:t>
        </w:r>
      </w:ins>
      <w:r w:rsidR="003B7EF4" w:rsidRPr="00F24A75">
        <w:rPr>
          <w:rFonts w:hint="eastAsia"/>
          <w:szCs w:val="24"/>
        </w:rPr>
        <w:t>聊天。如果</w:t>
      </w:r>
      <w:del w:id="29" w:author="student" w:date="2020-01-19T10:14:00Z">
        <w:r w:rsidR="003B7EF4" w:rsidRPr="00F24A75" w:rsidDel="00AE1B82">
          <w:rPr>
            <w:rFonts w:hint="eastAsia"/>
            <w:szCs w:val="24"/>
          </w:rPr>
          <w:delText>還沒有任何好友或</w:delText>
        </w:r>
      </w:del>
      <w:r w:rsidR="003B7EF4" w:rsidRPr="00F24A75">
        <w:rPr>
          <w:rFonts w:hint="eastAsia"/>
          <w:szCs w:val="24"/>
        </w:rPr>
        <w:t>想</w:t>
      </w:r>
      <w:ins w:id="30" w:author="student" w:date="2020-01-19T10:14:00Z">
        <w:r w:rsidR="00AE1B82" w:rsidRPr="00F24A75">
          <w:rPr>
            <w:rFonts w:hint="eastAsia"/>
            <w:szCs w:val="24"/>
          </w:rPr>
          <w:t>新增</w:t>
        </w:r>
      </w:ins>
      <w:del w:id="31" w:author="student" w:date="2020-01-19T10:14:00Z">
        <w:r w:rsidR="003B7EF4" w:rsidRPr="00F24A75" w:rsidDel="00AE1B82">
          <w:rPr>
            <w:rFonts w:hint="eastAsia"/>
            <w:szCs w:val="24"/>
          </w:rPr>
          <w:delText>加</w:delText>
        </w:r>
      </w:del>
      <w:r w:rsidR="003B7EF4" w:rsidRPr="00F24A75">
        <w:rPr>
          <w:rFonts w:hint="eastAsia"/>
          <w:szCs w:val="24"/>
        </w:rPr>
        <w:t>新好友，請在搜尋欄輸入他的帳號，便會自動加入</w:t>
      </w:r>
      <w:del w:id="32" w:author="student" w:date="2020-01-19T10:14:00Z">
        <w:r w:rsidR="003B7EF4" w:rsidRPr="00F24A75" w:rsidDel="00AE1B82">
          <w:rPr>
            <w:rFonts w:hint="eastAsia"/>
            <w:szCs w:val="24"/>
          </w:rPr>
          <w:delText>好友，</w:delText>
        </w:r>
      </w:del>
      <w:r w:rsidR="003B7EF4" w:rsidRPr="00F24A75">
        <w:rPr>
          <w:rFonts w:hint="eastAsia"/>
          <w:szCs w:val="24"/>
        </w:rPr>
        <w:t>並顯示在左側。</w:t>
      </w:r>
      <w:ins w:id="33" w:author="student" w:date="2020-01-19T10:19:00Z">
        <w:r w:rsidR="00AE1B82" w:rsidRPr="00F24A75">
          <w:rPr>
            <w:szCs w:val="24"/>
          </w:rPr>
          <w:br/>
        </w:r>
      </w:ins>
      <w:ins w:id="34" w:author="student" w:date="2020-01-19T11:20:00Z">
        <w:r w:rsidR="008F1A2B">
          <w:rPr>
            <w:rFonts w:hint="eastAsia"/>
            <w:szCs w:val="24"/>
          </w:rPr>
          <w:t>最</w:t>
        </w:r>
      </w:ins>
      <w:ins w:id="35" w:author="student" w:date="2020-01-19T10:15:00Z">
        <w:r w:rsidR="00AE1B82" w:rsidRPr="00F415D0">
          <w:rPr>
            <w:rFonts w:hint="eastAsia"/>
            <w:szCs w:val="24"/>
          </w:rPr>
          <w:t>近</w:t>
        </w:r>
      </w:ins>
      <w:ins w:id="36" w:author="student" w:date="2020-01-19T11:20:00Z">
        <w:r w:rsidR="008F1A2B">
          <w:rPr>
            <w:rFonts w:hint="eastAsia"/>
            <w:szCs w:val="24"/>
          </w:rPr>
          <w:t>聊天</w:t>
        </w:r>
      </w:ins>
      <w:ins w:id="37" w:author="student" w:date="2020-01-19T10:15:00Z">
        <w:r w:rsidR="00AE1B82" w:rsidRPr="00F415D0">
          <w:rPr>
            <w:rFonts w:hint="eastAsia"/>
            <w:szCs w:val="24"/>
          </w:rPr>
          <w:t>的好友</w:t>
        </w:r>
        <w:r w:rsidR="00AE1B82" w:rsidRPr="004910CE">
          <w:rPr>
            <w:rFonts w:hint="eastAsia"/>
            <w:szCs w:val="24"/>
          </w:rPr>
          <w:t>會顯示在</w:t>
        </w:r>
      </w:ins>
      <w:ins w:id="38" w:author="student" w:date="2020-01-19T11:20:00Z">
        <w:r w:rsidR="008F1A2B">
          <w:rPr>
            <w:rFonts w:hint="eastAsia"/>
            <w:szCs w:val="24"/>
          </w:rPr>
          <w:t>最</w:t>
        </w:r>
      </w:ins>
      <w:ins w:id="39" w:author="student" w:date="2020-01-19T10:15:00Z">
        <w:r w:rsidR="00AE1B82" w:rsidRPr="00F415D0">
          <w:rPr>
            <w:rFonts w:hint="eastAsia"/>
            <w:szCs w:val="24"/>
          </w:rPr>
          <w:t>上方，</w:t>
        </w:r>
      </w:ins>
      <w:r w:rsidR="003B7EF4" w:rsidRPr="00F415D0">
        <w:rPr>
          <w:rFonts w:hint="eastAsia"/>
          <w:szCs w:val="24"/>
        </w:rPr>
        <w:t>可</w:t>
      </w:r>
      <w:ins w:id="40" w:author="student" w:date="2020-01-19T10:15:00Z">
        <w:r w:rsidR="00AE1B82" w:rsidRPr="004910CE">
          <w:rPr>
            <w:rFonts w:hint="eastAsia"/>
            <w:szCs w:val="24"/>
          </w:rPr>
          <w:t>以</w:t>
        </w:r>
      </w:ins>
      <w:r w:rsidR="003B7EF4" w:rsidRPr="004910CE">
        <w:rPr>
          <w:rFonts w:hint="eastAsia"/>
          <w:szCs w:val="24"/>
        </w:rPr>
        <w:t>快速切換不同的好友聊天。</w:t>
      </w:r>
    </w:p>
    <w:p w14:paraId="453E2394" w14:textId="77777777" w:rsidR="00EF6289" w:rsidRDefault="00AE1B82">
      <w:pPr>
        <w:pStyle w:val="a7"/>
        <w:numPr>
          <w:ilvl w:val="0"/>
          <w:numId w:val="5"/>
        </w:numPr>
        <w:spacing w:afterLines="50" w:after="120"/>
        <w:ind w:leftChars="0"/>
        <w:rPr>
          <w:ins w:id="41" w:author="student" w:date="2020-01-19T10:31:00Z"/>
          <w:szCs w:val="24"/>
        </w:rPr>
        <w:pPrChange w:id="42" w:author="student" w:date="2020-01-19T10:32:00Z">
          <w:pPr>
            <w:numPr>
              <w:numId w:val="2"/>
            </w:numPr>
            <w:ind w:left="480" w:hanging="480"/>
          </w:pPr>
        </w:pPrChange>
      </w:pPr>
      <w:ins w:id="43" w:author="student" w:date="2020-01-19T10:17:00Z">
        <w:r w:rsidRPr="004910CE">
          <w:rPr>
            <w:rFonts w:hint="eastAsia"/>
            <w:szCs w:val="24"/>
          </w:rPr>
          <w:t>檔案</w:t>
        </w:r>
        <w:r w:rsidR="00EF6289" w:rsidRPr="004910CE">
          <w:rPr>
            <w:rFonts w:hint="eastAsia"/>
            <w:szCs w:val="24"/>
          </w:rPr>
          <w:t>傳輸</w:t>
        </w:r>
      </w:ins>
      <w:ins w:id="44" w:author="student" w:date="2020-01-19T10:31:00Z">
        <w:r w:rsidR="00EF6289">
          <w:rPr>
            <w:rFonts w:hint="eastAsia"/>
            <w:szCs w:val="24"/>
          </w:rPr>
          <w:t>：</w:t>
        </w:r>
      </w:ins>
    </w:p>
    <w:p w14:paraId="7BE7C7F8" w14:textId="77777777" w:rsidR="00AE1B82" w:rsidRPr="00F24A75" w:rsidRDefault="0046100C">
      <w:pPr>
        <w:spacing w:afterLines="50" w:after="120"/>
        <w:ind w:left="482"/>
        <w:rPr>
          <w:ins w:id="45" w:author="student" w:date="2020-01-19T10:21:00Z"/>
          <w:szCs w:val="24"/>
        </w:rPr>
        <w:pPrChange w:id="46" w:author="student" w:date="2020-01-19T10:31:00Z">
          <w:pPr>
            <w:numPr>
              <w:numId w:val="2"/>
            </w:numPr>
            <w:ind w:left="480" w:hanging="480"/>
          </w:pPr>
        </w:pPrChange>
      </w:pPr>
      <w:del w:id="47" w:author="student" w:date="2020-01-19T10:17:00Z">
        <w:r w:rsidRPr="00F415D0" w:rsidDel="00AE1B82">
          <w:rPr>
            <w:szCs w:val="24"/>
          </w:rPr>
          <w:br/>
        </w:r>
      </w:del>
      <w:r w:rsidR="00F54A2C" w:rsidRPr="004910CE">
        <w:rPr>
          <w:rFonts w:hint="eastAsia"/>
          <w:szCs w:val="24"/>
        </w:rPr>
        <w:t>可以在左下角選擇檔案，</w:t>
      </w:r>
      <w:r w:rsidR="005D07E1" w:rsidRPr="004910CE">
        <w:rPr>
          <w:rFonts w:hint="eastAsia"/>
          <w:szCs w:val="24"/>
        </w:rPr>
        <w:t>傳給正在聊天的好友，但只能上傳</w:t>
      </w:r>
      <w:r w:rsidR="005D07E1" w:rsidRPr="004910CE">
        <w:rPr>
          <w:rFonts w:hint="eastAsia"/>
          <w:szCs w:val="24"/>
        </w:rPr>
        <w:t>jpg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jpeg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png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txt</w:t>
      </w:r>
      <w:r w:rsidR="005D07E1" w:rsidRPr="00F24A75">
        <w:rPr>
          <w:rFonts w:hint="eastAsia"/>
          <w:szCs w:val="24"/>
        </w:rPr>
        <w:t>、</w:t>
      </w:r>
      <w:r w:rsidR="005D07E1" w:rsidRPr="00F24A75">
        <w:rPr>
          <w:rFonts w:hint="eastAsia"/>
          <w:szCs w:val="24"/>
        </w:rPr>
        <w:t>mp3</w:t>
      </w:r>
      <w:r w:rsidR="005D07E1" w:rsidRPr="00F24A75">
        <w:rPr>
          <w:rFonts w:hint="eastAsia"/>
          <w:szCs w:val="24"/>
        </w:rPr>
        <w:t>檔。如果有任何一個人傳檔案給你</w:t>
      </w:r>
      <w:r w:rsidR="005D07E1" w:rsidRPr="00F24A75">
        <w:rPr>
          <w:rFonts w:hint="eastAsia"/>
          <w:szCs w:val="24"/>
        </w:rPr>
        <w:t>(</w:t>
      </w:r>
      <w:r w:rsidR="005D07E1" w:rsidRPr="00F24A75">
        <w:rPr>
          <w:rFonts w:hint="eastAsia"/>
          <w:szCs w:val="24"/>
        </w:rPr>
        <w:t>不一定是好友</w:t>
      </w:r>
      <w:r w:rsidR="005D07E1" w:rsidRPr="00F24A75">
        <w:rPr>
          <w:rFonts w:hint="eastAsia"/>
          <w:szCs w:val="24"/>
        </w:rPr>
        <w:t>)</w:t>
      </w:r>
      <w:r w:rsidR="005D07E1" w:rsidRPr="00F24A75">
        <w:rPr>
          <w:rFonts w:hint="eastAsia"/>
          <w:szCs w:val="24"/>
        </w:rPr>
        <w:t>，</w:t>
      </w:r>
      <w:r w:rsidR="00B36B5F" w:rsidRPr="00F24A75">
        <w:rPr>
          <w:rFonts w:hint="eastAsia"/>
          <w:szCs w:val="24"/>
        </w:rPr>
        <w:t>會在數秒內跳出通知，請切換至該使用者的聊天室</w:t>
      </w:r>
      <w:ins w:id="48" w:author="student" w:date="2020-01-19T10:20:00Z">
        <w:r w:rsidR="00AE1B82" w:rsidRPr="00F24A75">
          <w:rPr>
            <w:rFonts w:hint="eastAsia"/>
            <w:szCs w:val="24"/>
          </w:rPr>
          <w:t>檢視檔案資訊，並</w:t>
        </w:r>
      </w:ins>
      <w:del w:id="49" w:author="student" w:date="2020-01-19T10:20:00Z">
        <w:r w:rsidR="00B36B5F" w:rsidRPr="00F24A75" w:rsidDel="00AE1B82">
          <w:rPr>
            <w:rFonts w:hint="eastAsia"/>
            <w:szCs w:val="24"/>
          </w:rPr>
          <w:delText>來下載檔案。檔案傳</w:delText>
        </w:r>
      </w:del>
      <w:del w:id="50" w:author="student" w:date="2020-01-19T10:19:00Z">
        <w:r w:rsidR="00B36B5F" w:rsidRPr="00F24A75" w:rsidDel="00AE1B82">
          <w:rPr>
            <w:rFonts w:hint="eastAsia"/>
            <w:szCs w:val="24"/>
          </w:rPr>
          <w:delText>輸</w:delText>
        </w:r>
      </w:del>
      <w:del w:id="51" w:author="student" w:date="2020-01-19T10:20:00Z">
        <w:r w:rsidR="00B36B5F" w:rsidRPr="00F24A75" w:rsidDel="00AE1B82">
          <w:rPr>
            <w:rFonts w:hint="eastAsia"/>
            <w:szCs w:val="24"/>
          </w:rPr>
          <w:delText>會在訊息欄顯示檔名，請</w:delText>
        </w:r>
      </w:del>
      <w:r w:rsidR="00B36B5F" w:rsidRPr="00F24A75">
        <w:rPr>
          <w:rFonts w:hint="eastAsia"/>
          <w:szCs w:val="24"/>
        </w:rPr>
        <w:t>在右下角輸入檔名下載。</w:t>
      </w:r>
    </w:p>
    <w:p w14:paraId="05EF61D2" w14:textId="6ACA1FF2" w:rsidR="00EF6289" w:rsidRDefault="00AE1B82">
      <w:pPr>
        <w:spacing w:afterLines="50" w:after="120"/>
        <w:ind w:left="482"/>
        <w:rPr>
          <w:ins w:id="52" w:author="student" w:date="2020-01-19T10:22:00Z"/>
          <w:szCs w:val="24"/>
        </w:rPr>
        <w:pPrChange w:id="53" w:author="student" w:date="2020-01-19T10:20:00Z">
          <w:pPr>
            <w:numPr>
              <w:numId w:val="2"/>
            </w:numPr>
            <w:ind w:left="480" w:hanging="480"/>
          </w:pPr>
        </w:pPrChange>
      </w:pPr>
      <w:ins w:id="54" w:author="student" w:date="2020-01-19T10:21:00Z">
        <w:r>
          <w:rPr>
            <w:rFonts w:hint="eastAsia"/>
            <w:szCs w:val="24"/>
          </w:rPr>
          <w:t>例如：當</w:t>
        </w:r>
        <w:r>
          <w:rPr>
            <w:rFonts w:hint="eastAsia"/>
            <w:szCs w:val="24"/>
          </w:rPr>
          <w:t>A</w:t>
        </w:r>
        <w:r w:rsidR="00EF6289">
          <w:rPr>
            <w:rFonts w:hint="eastAsia"/>
            <w:szCs w:val="24"/>
          </w:rPr>
          <w:t>傳送</w:t>
        </w:r>
        <w:r w:rsidR="00EF6289">
          <w:rPr>
            <w:rFonts w:hint="eastAsia"/>
            <w:szCs w:val="24"/>
          </w:rPr>
          <w:t>foo.txt</w:t>
        </w:r>
        <w:r w:rsidR="00EF6289">
          <w:rPr>
            <w:rFonts w:hint="eastAsia"/>
            <w:szCs w:val="24"/>
          </w:rPr>
          <w:t>檔案給</w:t>
        </w:r>
        <w:r w:rsidR="00EF6289">
          <w:rPr>
            <w:rFonts w:hint="eastAsia"/>
            <w:szCs w:val="24"/>
          </w:rPr>
          <w:t>B</w:t>
        </w:r>
        <w:r w:rsidR="00EF6289">
          <w:rPr>
            <w:rFonts w:hint="eastAsia"/>
            <w:szCs w:val="24"/>
          </w:rPr>
          <w:t>，會在聊天室自動傳送</w:t>
        </w:r>
      </w:ins>
      <w:r w:rsidR="000C7EE1">
        <w:rPr>
          <w:rFonts w:hint="eastAsia"/>
          <w:szCs w:val="24"/>
        </w:rPr>
        <w:t>file</w:t>
      </w:r>
      <w:ins w:id="55" w:author="student" w:date="2020-01-19T10:21:00Z">
        <w:r w:rsidR="00EF6289">
          <w:rPr>
            <w:rFonts w:hint="eastAsia"/>
            <w:szCs w:val="24"/>
          </w:rPr>
          <w:t>/foo.txt</w:t>
        </w:r>
        <w:r w:rsidR="00EF6289">
          <w:rPr>
            <w:rFonts w:hint="eastAsia"/>
            <w:szCs w:val="24"/>
          </w:rPr>
          <w:t>訊息，</w:t>
        </w:r>
        <w:r w:rsidR="00EF6289">
          <w:rPr>
            <w:rFonts w:hint="eastAsia"/>
            <w:szCs w:val="24"/>
          </w:rPr>
          <w:t>B</w:t>
        </w:r>
        <w:r w:rsidR="00EF6289">
          <w:rPr>
            <w:rFonts w:hint="eastAsia"/>
            <w:szCs w:val="24"/>
          </w:rPr>
          <w:t>閱讀之後</w:t>
        </w:r>
      </w:ins>
      <w:ins w:id="56" w:author="student" w:date="2020-01-19T10:22:00Z">
        <w:r w:rsidR="00EF6289">
          <w:rPr>
            <w:rFonts w:hint="eastAsia"/>
            <w:szCs w:val="24"/>
          </w:rPr>
          <w:t>即可在下載欄位輸入</w:t>
        </w:r>
        <w:r w:rsidR="00EF6289">
          <w:rPr>
            <w:rFonts w:hint="eastAsia"/>
            <w:szCs w:val="24"/>
          </w:rPr>
          <w:t>foo.txt</w:t>
        </w:r>
        <w:r w:rsidR="00EF6289">
          <w:rPr>
            <w:rFonts w:hint="eastAsia"/>
            <w:szCs w:val="24"/>
          </w:rPr>
          <w:t>進行下載。</w:t>
        </w:r>
      </w:ins>
    </w:p>
    <w:p w14:paraId="4B8857FB" w14:textId="77777777" w:rsidR="00EF6289" w:rsidRDefault="00B36B5F">
      <w:pPr>
        <w:spacing w:afterLines="50" w:after="120"/>
        <w:ind w:left="482"/>
        <w:rPr>
          <w:ins w:id="57" w:author="student" w:date="2020-01-19T10:22:00Z"/>
          <w:szCs w:val="24"/>
        </w:rPr>
        <w:pPrChange w:id="58" w:author="student" w:date="2020-01-19T10:20:00Z">
          <w:pPr>
            <w:numPr>
              <w:numId w:val="2"/>
            </w:numPr>
            <w:ind w:left="480" w:hanging="480"/>
          </w:pPr>
        </w:pPrChange>
      </w:pPr>
      <w:r>
        <w:rPr>
          <w:rFonts w:hint="eastAsia"/>
          <w:szCs w:val="24"/>
        </w:rPr>
        <w:t>上傳的檔案</w:t>
      </w:r>
      <w:del w:id="59" w:author="student" w:date="2020-01-19T10:22:00Z">
        <w:r w:rsidDel="00EF6289">
          <w:rPr>
            <w:rFonts w:hint="eastAsia"/>
            <w:szCs w:val="24"/>
          </w:rPr>
          <w:delText>會</w:delText>
        </w:r>
      </w:del>
      <w:r>
        <w:rPr>
          <w:rFonts w:hint="eastAsia"/>
          <w:szCs w:val="24"/>
        </w:rPr>
        <w:t>在一段時間後</w:t>
      </w:r>
      <w:ins w:id="60" w:author="student" w:date="2020-01-19T10:22:00Z">
        <w:r w:rsidR="00EF6289">
          <w:rPr>
            <w:rFonts w:hint="eastAsia"/>
            <w:szCs w:val="24"/>
          </w:rPr>
          <w:t>會</w:t>
        </w:r>
      </w:ins>
      <w:r>
        <w:rPr>
          <w:rFonts w:hint="eastAsia"/>
          <w:szCs w:val="24"/>
        </w:rPr>
        <w:t>被刪除，因此請儘速下載檔案</w:t>
      </w:r>
      <w:del w:id="61" w:author="student" w:date="2020-01-19T10:22:00Z">
        <w:r w:rsidDel="00EF6289">
          <w:rPr>
            <w:rFonts w:hint="eastAsia"/>
            <w:szCs w:val="24"/>
          </w:rPr>
          <w:delText>，否則會下載失敗</w:delText>
        </w:r>
      </w:del>
      <w:r>
        <w:rPr>
          <w:rFonts w:hint="eastAsia"/>
          <w:szCs w:val="24"/>
        </w:rPr>
        <w:t>。</w:t>
      </w:r>
      <w:del w:id="62" w:author="student" w:date="2020-01-19T10:22:00Z">
        <w:r w:rsidDel="00EF6289">
          <w:rPr>
            <w:szCs w:val="24"/>
          </w:rPr>
          <w:br/>
        </w:r>
      </w:del>
    </w:p>
    <w:p w14:paraId="48A415D8" w14:textId="77777777" w:rsidR="00EF6289" w:rsidRDefault="00EF6289">
      <w:pPr>
        <w:pStyle w:val="a7"/>
        <w:numPr>
          <w:ilvl w:val="0"/>
          <w:numId w:val="5"/>
        </w:numPr>
        <w:spacing w:afterLines="50" w:after="120"/>
        <w:ind w:leftChars="0"/>
        <w:rPr>
          <w:ins w:id="63" w:author="student" w:date="2020-01-19T10:31:00Z"/>
          <w:szCs w:val="24"/>
        </w:rPr>
        <w:pPrChange w:id="64" w:author="student" w:date="2020-01-19T10:32:00Z">
          <w:pPr>
            <w:numPr>
              <w:numId w:val="2"/>
            </w:numPr>
            <w:ind w:left="480" w:hanging="480"/>
          </w:pPr>
        </w:pPrChange>
      </w:pPr>
      <w:ins w:id="65" w:author="student" w:date="2020-01-19T10:22:00Z">
        <w:r w:rsidRPr="00F415D0">
          <w:rPr>
            <w:rFonts w:hint="eastAsia"/>
            <w:szCs w:val="24"/>
          </w:rPr>
          <w:t>登出</w:t>
        </w:r>
      </w:ins>
      <w:ins w:id="66" w:author="student" w:date="2020-01-19T10:31:00Z">
        <w:r>
          <w:rPr>
            <w:rFonts w:hint="eastAsia"/>
            <w:szCs w:val="24"/>
          </w:rPr>
          <w:t>：</w:t>
        </w:r>
      </w:ins>
    </w:p>
    <w:p w14:paraId="59E6DB41" w14:textId="77777777" w:rsidR="0046100C" w:rsidRPr="00F24A75" w:rsidRDefault="00B36B5F">
      <w:pPr>
        <w:spacing w:afterLines="50" w:after="120"/>
        <w:ind w:left="482"/>
        <w:rPr>
          <w:szCs w:val="24"/>
        </w:rPr>
        <w:pPrChange w:id="67" w:author="student" w:date="2020-01-19T10:31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使用結束後請登出</w:t>
      </w:r>
      <w:ins w:id="68" w:author="student" w:date="2020-01-19T10:23:00Z">
        <w:r w:rsidR="00EF6289" w:rsidRPr="00F415D0">
          <w:rPr>
            <w:rFonts w:hint="eastAsia"/>
            <w:szCs w:val="24"/>
          </w:rPr>
          <w:t>。</w:t>
        </w:r>
      </w:ins>
      <w:del w:id="69" w:author="student" w:date="2020-01-19T10:23:00Z">
        <w:r w:rsidRPr="00F415D0" w:rsidDel="00EF6289">
          <w:rPr>
            <w:rFonts w:hint="eastAsia"/>
            <w:szCs w:val="24"/>
          </w:rPr>
          <w:delText>，</w:delText>
        </w:r>
      </w:del>
      <w:r w:rsidRPr="004910CE">
        <w:rPr>
          <w:rFonts w:hint="eastAsia"/>
          <w:szCs w:val="24"/>
        </w:rPr>
        <w:t>如果未登出，只是短暫關閉視窗，則會保留登入狀態，</w:t>
      </w:r>
      <w:r w:rsidR="00E01582" w:rsidRPr="004910CE">
        <w:rPr>
          <w:rFonts w:hint="eastAsia"/>
          <w:szCs w:val="24"/>
        </w:rPr>
        <w:t>下次會</w:t>
      </w:r>
      <w:r w:rsidRPr="004910CE">
        <w:rPr>
          <w:rFonts w:hint="eastAsia"/>
          <w:szCs w:val="24"/>
        </w:rPr>
        <w:t>直接進入</w:t>
      </w:r>
      <w:r w:rsidR="00E01582" w:rsidRPr="004910CE">
        <w:rPr>
          <w:rFonts w:hint="eastAsia"/>
          <w:szCs w:val="24"/>
        </w:rPr>
        <w:t>聊天大廳。</w:t>
      </w:r>
      <w:del w:id="70" w:author="student" w:date="2020-01-19T10:23:00Z">
        <w:r w:rsidR="0046100C" w:rsidRPr="00F24A75" w:rsidDel="00EF6289">
          <w:rPr>
            <w:szCs w:val="24"/>
          </w:rPr>
          <w:br/>
        </w:r>
      </w:del>
    </w:p>
    <w:p w14:paraId="08763A03" w14:textId="77777777" w:rsidR="00EF6289" w:rsidRDefault="0046100C">
      <w:pPr>
        <w:numPr>
          <w:ilvl w:val="0"/>
          <w:numId w:val="2"/>
        </w:numPr>
        <w:spacing w:afterLines="50" w:after="120"/>
        <w:rPr>
          <w:ins w:id="71" w:author="student" w:date="2020-01-19T10:23:00Z"/>
          <w:szCs w:val="24"/>
        </w:rPr>
        <w:pPrChange w:id="72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E42F96">
        <w:rPr>
          <w:szCs w:val="24"/>
        </w:rPr>
        <w:t>Instructions on how to run server &amp; clients</w:t>
      </w:r>
      <w:del w:id="73" w:author="student" w:date="2020-01-19T10:23:00Z">
        <w:r w:rsidRPr="00E42F96" w:rsidDel="00EF6289">
          <w:rPr>
            <w:szCs w:val="24"/>
          </w:rPr>
          <w:br/>
        </w:r>
      </w:del>
    </w:p>
    <w:p w14:paraId="3A9C400F" w14:textId="77777777" w:rsidR="00EF6289" w:rsidRDefault="00E01582">
      <w:pPr>
        <w:spacing w:afterLines="50" w:after="120"/>
        <w:ind w:left="480"/>
        <w:rPr>
          <w:ins w:id="74" w:author="student" w:date="2020-01-19T10:24:00Z"/>
          <w:szCs w:val="24"/>
        </w:rPr>
        <w:pPrChange w:id="75" w:author="student" w:date="2020-01-19T10:24:00Z">
          <w:pPr>
            <w:numPr>
              <w:numId w:val="2"/>
            </w:numPr>
            <w:ind w:left="480" w:hanging="480"/>
          </w:pPr>
        </w:pPrChange>
      </w:pPr>
      <w:r w:rsidRPr="00E42F96">
        <w:rPr>
          <w:szCs w:val="24"/>
        </w:rPr>
        <w:t xml:space="preserve">server: </w:t>
      </w:r>
      <w:r w:rsidRPr="00E42F96">
        <w:rPr>
          <w:rFonts w:hint="eastAsia"/>
          <w:szCs w:val="24"/>
        </w:rPr>
        <w:t>需要有</w:t>
      </w:r>
      <w:r w:rsidRPr="00E42F96">
        <w:rPr>
          <w:rFonts w:hint="eastAsia"/>
          <w:szCs w:val="24"/>
        </w:rPr>
        <w:t>web server</w:t>
      </w:r>
      <w:ins w:id="76" w:author="student" w:date="2020-01-19T10:24:00Z">
        <w:r w:rsidR="00EF6289">
          <w:rPr>
            <w:rFonts w:hint="eastAsia"/>
            <w:szCs w:val="24"/>
          </w:rPr>
          <w:t xml:space="preserve"> </w:t>
        </w:r>
      </w:ins>
      <w:r w:rsidRPr="00E42F96">
        <w:rPr>
          <w:rFonts w:hint="eastAsia"/>
          <w:szCs w:val="24"/>
        </w:rPr>
        <w:t>(</w:t>
      </w:r>
      <w:r w:rsidRPr="00E42F96">
        <w:rPr>
          <w:rFonts w:hint="eastAsia"/>
          <w:szCs w:val="24"/>
        </w:rPr>
        <w:t>如</w:t>
      </w:r>
      <w:r w:rsidRPr="00E42F96">
        <w:rPr>
          <w:rFonts w:hint="eastAsia"/>
          <w:szCs w:val="24"/>
        </w:rPr>
        <w:t>CSIE workstation)</w:t>
      </w:r>
      <w:r w:rsidRPr="00E42F96">
        <w:rPr>
          <w:rFonts w:hint="eastAsia"/>
          <w:szCs w:val="24"/>
        </w:rPr>
        <w:t>。只需將所有檔案複製至可以做為</w:t>
      </w:r>
      <w:r w:rsidRPr="00E42F96">
        <w:rPr>
          <w:rFonts w:hint="eastAsia"/>
          <w:szCs w:val="24"/>
        </w:rPr>
        <w:t>web server</w:t>
      </w:r>
      <w:r w:rsidRPr="00E42F96">
        <w:rPr>
          <w:rFonts w:hint="eastAsia"/>
          <w:szCs w:val="24"/>
        </w:rPr>
        <w:t>的資料夾底下即可。</w:t>
      </w:r>
      <w:del w:id="77" w:author="student" w:date="2020-01-19T10:24:00Z">
        <w:r w:rsidR="0046100C" w:rsidRPr="00E42F96" w:rsidDel="00EF6289">
          <w:rPr>
            <w:szCs w:val="24"/>
          </w:rPr>
          <w:br/>
        </w:r>
      </w:del>
    </w:p>
    <w:p w14:paraId="1752576B" w14:textId="77777777" w:rsidR="00EF6289" w:rsidRDefault="00EF6289">
      <w:pPr>
        <w:spacing w:afterLines="50" w:after="120"/>
        <w:ind w:left="480"/>
        <w:rPr>
          <w:ins w:id="78" w:author="student" w:date="2020-01-19T10:25:00Z"/>
          <w:szCs w:val="24"/>
        </w:rPr>
        <w:pPrChange w:id="79" w:author="student" w:date="2020-01-19T10:24:00Z">
          <w:pPr>
            <w:numPr>
              <w:numId w:val="2"/>
            </w:numPr>
            <w:ind w:left="480" w:hanging="480"/>
          </w:pPr>
        </w:pPrChange>
      </w:pPr>
      <w:ins w:id="80" w:author="student" w:date="2020-01-19T10:24:00Z">
        <w:r>
          <w:rPr>
            <w:szCs w:val="24"/>
          </w:rPr>
          <w:t xml:space="preserve">ex. </w:t>
        </w:r>
      </w:ins>
      <w:del w:id="81" w:author="student" w:date="2020-01-19T10:24:00Z">
        <w:r w:rsidR="00E01582" w:rsidRPr="00E42F96" w:rsidDel="00EF6289">
          <w:rPr>
            <w:rFonts w:hint="eastAsia"/>
            <w:szCs w:val="24"/>
          </w:rPr>
          <w:delText xml:space="preserve">ex. </w:delText>
        </w:r>
      </w:del>
      <w:r w:rsidR="00E01582" w:rsidRPr="00E42F96">
        <w:rPr>
          <w:rFonts w:hint="eastAsia"/>
          <w:szCs w:val="24"/>
        </w:rPr>
        <w:t>做為</w:t>
      </w:r>
      <w:r w:rsidR="00E01582" w:rsidRPr="00E42F96">
        <w:rPr>
          <w:rFonts w:hint="eastAsia"/>
          <w:szCs w:val="24"/>
        </w:rPr>
        <w:t>web server</w:t>
      </w:r>
      <w:r w:rsidR="00E01582" w:rsidRPr="00E42F96">
        <w:rPr>
          <w:rFonts w:hint="eastAsia"/>
          <w:szCs w:val="24"/>
        </w:rPr>
        <w:t>的資料夾為</w:t>
      </w:r>
      <w:r w:rsidR="00E01582" w:rsidRPr="00E42F96">
        <w:rPr>
          <w:rFonts w:hint="eastAsia"/>
          <w:szCs w:val="24"/>
        </w:rPr>
        <w:t>CSIE workstation</w:t>
      </w:r>
      <w:r w:rsidR="00E01582" w:rsidRPr="00E42F96">
        <w:rPr>
          <w:rFonts w:hint="eastAsia"/>
          <w:szCs w:val="24"/>
        </w:rPr>
        <w:t>的</w:t>
      </w:r>
      <w:r w:rsidR="00E01582" w:rsidRPr="00E42F96">
        <w:rPr>
          <w:rFonts w:hint="eastAsia"/>
          <w:szCs w:val="24"/>
        </w:rPr>
        <w:t>b06902067/htdocs</w:t>
      </w:r>
      <w:r w:rsidR="00E01582" w:rsidRPr="00E42F96">
        <w:rPr>
          <w:szCs w:val="24"/>
        </w:rPr>
        <w:t>/CN_final</w:t>
      </w:r>
      <w:r w:rsidR="0046100C" w:rsidRPr="00E42F96">
        <w:rPr>
          <w:szCs w:val="24"/>
        </w:rPr>
        <w:br/>
      </w:r>
      <w:ins w:id="82" w:author="student" w:date="2020-01-19T10:25:00Z">
        <w:r>
          <w:rPr>
            <w:rFonts w:hint="eastAsia"/>
            <w:szCs w:val="24"/>
          </w:rPr>
          <w:t>執行</w:t>
        </w:r>
        <w:r>
          <w:rPr>
            <w:rFonts w:hint="eastAsia"/>
            <w:szCs w:val="24"/>
          </w:rPr>
          <w:t xml:space="preserve"> </w:t>
        </w:r>
      </w:ins>
      <w:r w:rsidR="00E01582" w:rsidRPr="00E42F96">
        <w:rPr>
          <w:szCs w:val="24"/>
        </w:rPr>
        <w:t xml:space="preserve">cp src/* </w:t>
      </w:r>
      <w:r w:rsidR="00E01582" w:rsidRPr="00E42F96">
        <w:rPr>
          <w:rFonts w:hint="eastAsia"/>
          <w:szCs w:val="24"/>
        </w:rPr>
        <w:t>/home/student/06/</w:t>
      </w:r>
      <w:r w:rsidR="00E01582" w:rsidRPr="00E42F96">
        <w:rPr>
          <w:szCs w:val="24"/>
        </w:rPr>
        <w:t>b06902067/</w:t>
      </w:r>
      <w:r w:rsidR="00624B70" w:rsidRPr="00E42F96">
        <w:rPr>
          <w:szCs w:val="24"/>
        </w:rPr>
        <w:t>htdocs/CN_final/</w:t>
      </w:r>
      <w:r w:rsidR="0046100C" w:rsidRPr="00E42F96">
        <w:rPr>
          <w:szCs w:val="24"/>
        </w:rPr>
        <w:br/>
      </w:r>
      <w:r w:rsidR="00624B70" w:rsidRPr="00E42F96">
        <w:rPr>
          <w:szCs w:val="24"/>
        </w:rPr>
        <w:t>server</w:t>
      </w:r>
      <w:r w:rsidR="00624B70" w:rsidRPr="00E42F96">
        <w:rPr>
          <w:rFonts w:hint="eastAsia"/>
          <w:szCs w:val="24"/>
        </w:rPr>
        <w:t>就架好了</w:t>
      </w:r>
      <w:ins w:id="83" w:author="student" w:date="2020-01-19T10:25:00Z">
        <w:r>
          <w:rPr>
            <w:rFonts w:hint="eastAsia"/>
            <w:szCs w:val="24"/>
          </w:rPr>
          <w:t>。</w:t>
        </w:r>
      </w:ins>
      <w:r w:rsidR="00E42F96" w:rsidRPr="00E42F96">
        <w:rPr>
          <w:rFonts w:hint="eastAsia"/>
          <w:szCs w:val="24"/>
        </w:rPr>
        <w:t>(</w:t>
      </w:r>
      <w:r w:rsidR="00E42F96" w:rsidRPr="00E42F96">
        <w:rPr>
          <w:rFonts w:hint="eastAsia"/>
          <w:szCs w:val="24"/>
        </w:rPr>
        <w:t>因此沒有</w:t>
      </w:r>
      <w:r w:rsidR="00E42F96" w:rsidRPr="00E42F96">
        <w:rPr>
          <w:rFonts w:hint="eastAsia"/>
          <w:szCs w:val="24"/>
        </w:rPr>
        <w:t>makefile</w:t>
      </w:r>
      <w:r w:rsidR="00E42F96" w:rsidRPr="00E42F96">
        <w:rPr>
          <w:rFonts w:hint="eastAsia"/>
          <w:szCs w:val="24"/>
        </w:rPr>
        <w:t>或</w:t>
      </w:r>
      <w:r w:rsidR="00E42F96" w:rsidRPr="00E42F96">
        <w:rPr>
          <w:rFonts w:hint="eastAsia"/>
          <w:szCs w:val="24"/>
        </w:rPr>
        <w:t>build.sh)</w:t>
      </w:r>
      <w:del w:id="84" w:author="student" w:date="2020-01-19T10:25:00Z">
        <w:r w:rsidR="00E42F96" w:rsidRPr="00E42F96" w:rsidDel="00EF6289">
          <w:rPr>
            <w:rFonts w:hint="eastAsia"/>
            <w:szCs w:val="24"/>
          </w:rPr>
          <w:delText>。</w:delText>
        </w:r>
      </w:del>
    </w:p>
    <w:p w14:paraId="4CF060CA" w14:textId="77777777" w:rsidR="00EF6289" w:rsidRPr="00F415D0" w:rsidRDefault="00E42F96">
      <w:pPr>
        <w:spacing w:afterLines="50" w:after="120"/>
        <w:ind w:left="480"/>
        <w:rPr>
          <w:ins w:id="85" w:author="student" w:date="2020-01-19T10:26:00Z"/>
        </w:rPr>
        <w:pPrChange w:id="86" w:author="student" w:date="2020-01-19T10:26:00Z">
          <w:pPr>
            <w:numPr>
              <w:numId w:val="2"/>
            </w:numPr>
            <w:ind w:left="480" w:hanging="480"/>
          </w:pPr>
        </w:pPrChange>
      </w:pPr>
      <w:del w:id="87" w:author="student" w:date="2020-01-19T10:25:00Z">
        <w:r w:rsidRPr="00E42F96" w:rsidDel="00EF6289">
          <w:rPr>
            <w:szCs w:val="24"/>
          </w:rPr>
          <w:br/>
        </w:r>
      </w:del>
      <w:r w:rsidR="00624B70" w:rsidRPr="00E42F96">
        <w:rPr>
          <w:rFonts w:hint="eastAsia"/>
          <w:szCs w:val="24"/>
        </w:rPr>
        <w:t xml:space="preserve">client: </w:t>
      </w:r>
      <w:r w:rsidR="00624B70" w:rsidRPr="00E42F96">
        <w:rPr>
          <w:rFonts w:hint="eastAsia"/>
          <w:szCs w:val="24"/>
        </w:rPr>
        <w:t>如果</w:t>
      </w:r>
      <w:r w:rsidR="00624B70" w:rsidRPr="00E42F96">
        <w:rPr>
          <w:rFonts w:hint="eastAsia"/>
          <w:szCs w:val="24"/>
        </w:rPr>
        <w:t>server</w:t>
      </w:r>
      <w:r w:rsidR="00624B70" w:rsidRPr="00E42F96">
        <w:rPr>
          <w:rFonts w:hint="eastAsia"/>
          <w:szCs w:val="24"/>
        </w:rPr>
        <w:t>架在上</w:t>
      </w:r>
      <w:ins w:id="88" w:author="student" w:date="2020-01-19T10:25:00Z">
        <w:r w:rsidR="00EF6289">
          <w:rPr>
            <w:rFonts w:hint="eastAsia"/>
            <w:szCs w:val="24"/>
          </w:rPr>
          <w:t>述</w:t>
        </w:r>
      </w:ins>
      <w:del w:id="89" w:author="student" w:date="2020-01-19T10:25:00Z">
        <w:r w:rsidR="00624B70" w:rsidRPr="00E42F96" w:rsidDel="00EF6289">
          <w:rPr>
            <w:rFonts w:hint="eastAsia"/>
            <w:szCs w:val="24"/>
          </w:rPr>
          <w:delText>面那個</w:delText>
        </w:r>
      </w:del>
      <w:r w:rsidR="00624B70" w:rsidRPr="00E42F96">
        <w:rPr>
          <w:rFonts w:hint="eastAsia"/>
          <w:szCs w:val="24"/>
        </w:rPr>
        <w:t>資料夾內，只要在瀏覽器輸入網址</w:t>
      </w:r>
      <w:ins w:id="90" w:author="student" w:date="2020-01-19T10:26:00Z">
        <w:r w:rsidR="00EF6289">
          <w:rPr>
            <w:rFonts w:hint="eastAsia"/>
            <w:szCs w:val="24"/>
          </w:rPr>
          <w:t>：</w:t>
        </w:r>
      </w:ins>
      <w:del w:id="91" w:author="student" w:date="2020-01-19T10:26:00Z">
        <w:r w:rsidR="00624B70" w:rsidRPr="00E42F96" w:rsidDel="00EF6289">
          <w:rPr>
            <w:rFonts w:hint="eastAsia"/>
            <w:szCs w:val="24"/>
          </w:rPr>
          <w:delText>:</w:delText>
        </w:r>
      </w:del>
      <w:ins w:id="92" w:author="student" w:date="2020-01-19T10:26:00Z">
        <w:r w:rsidR="00EF6289">
          <w:br/>
        </w:r>
      </w:ins>
      <w:del w:id="93" w:author="student" w:date="2020-01-19T10:26:00Z">
        <w:r w:rsidR="0046100C" w:rsidRPr="00E42F96" w:rsidDel="00EF6289">
          <w:rPr>
            <w:szCs w:val="24"/>
          </w:rPr>
          <w:br/>
        </w:r>
      </w:del>
      <w:r w:rsidR="00F24A75">
        <w:fldChar w:fldCharType="begin"/>
      </w:r>
      <w:r w:rsidR="00F24A75">
        <w:instrText xml:space="preserve"> HYPERLINK "https://www.csie.ntu.edu.tw/~b06902067/CN_final/" </w:instrText>
      </w:r>
      <w:r w:rsidR="00F24A75">
        <w:fldChar w:fldCharType="separate"/>
      </w:r>
      <w:r w:rsidR="00624B70">
        <w:rPr>
          <w:rStyle w:val="a3"/>
        </w:rPr>
        <w:t>https://www.csie.ntu.edu.tw/~b06902067/CN_final/</w:t>
      </w:r>
      <w:r w:rsidR="00F24A75">
        <w:rPr>
          <w:rStyle w:val="a3"/>
        </w:rPr>
        <w:fldChar w:fldCharType="end"/>
      </w:r>
    </w:p>
    <w:p w14:paraId="3CBDF2B6" w14:textId="77777777" w:rsidR="0046100C" w:rsidRPr="00E42F96" w:rsidRDefault="0046100C">
      <w:pPr>
        <w:spacing w:afterLines="50" w:after="120"/>
        <w:ind w:left="480"/>
        <w:rPr>
          <w:szCs w:val="24"/>
        </w:rPr>
        <w:pPrChange w:id="94" w:author="student" w:date="2020-01-19T10:24:00Z">
          <w:pPr>
            <w:numPr>
              <w:numId w:val="2"/>
            </w:numPr>
            <w:ind w:left="480" w:hanging="480"/>
          </w:pPr>
        </w:pPrChange>
      </w:pPr>
      <w:del w:id="95" w:author="student" w:date="2020-01-19T10:26:00Z">
        <w:r w:rsidRPr="00E42F96" w:rsidDel="00EF6289">
          <w:rPr>
            <w:szCs w:val="24"/>
          </w:rPr>
          <w:br/>
        </w:r>
      </w:del>
      <w:r w:rsidR="00624B70" w:rsidRPr="00E42F96">
        <w:rPr>
          <w:rFonts w:hint="eastAsia"/>
          <w:szCs w:val="24"/>
        </w:rPr>
        <w:t>即可使用聊天室。</w:t>
      </w:r>
      <w:del w:id="96" w:author="student" w:date="2020-01-19T10:26:00Z">
        <w:r w:rsidRPr="00E42F96" w:rsidDel="00EF6289">
          <w:rPr>
            <w:szCs w:val="24"/>
          </w:rPr>
          <w:br/>
        </w:r>
      </w:del>
    </w:p>
    <w:p w14:paraId="5E14F4FA" w14:textId="77777777" w:rsidR="00EF6289" w:rsidRDefault="0046100C">
      <w:pPr>
        <w:numPr>
          <w:ilvl w:val="0"/>
          <w:numId w:val="2"/>
        </w:numPr>
        <w:spacing w:afterLines="50" w:after="120"/>
        <w:rPr>
          <w:ins w:id="97" w:author="student" w:date="2020-01-19T10:26:00Z"/>
          <w:szCs w:val="24"/>
        </w:rPr>
        <w:pPrChange w:id="98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System &amp; Program Design</w:t>
      </w:r>
      <w:del w:id="99" w:author="student" w:date="2020-01-19T10:26:00Z">
        <w:r w:rsidDel="00EF6289">
          <w:rPr>
            <w:szCs w:val="24"/>
          </w:rPr>
          <w:br/>
        </w:r>
      </w:del>
    </w:p>
    <w:p w14:paraId="6506F1E3" w14:textId="77777777" w:rsidR="00EF6289" w:rsidRPr="00F24A75" w:rsidRDefault="00624B70">
      <w:pPr>
        <w:pStyle w:val="a7"/>
        <w:numPr>
          <w:ilvl w:val="0"/>
          <w:numId w:val="4"/>
        </w:numPr>
        <w:spacing w:afterLines="50" w:after="120"/>
        <w:ind w:leftChars="0"/>
        <w:rPr>
          <w:ins w:id="100" w:author="student" w:date="2020-01-19T10:27:00Z"/>
          <w:szCs w:val="24"/>
        </w:rPr>
        <w:pPrChange w:id="101" w:author="student" w:date="2020-01-19T10:31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聊天室</w:t>
      </w:r>
      <w:r w:rsidRPr="004910CE">
        <w:rPr>
          <w:rFonts w:hint="eastAsia"/>
          <w:szCs w:val="24"/>
        </w:rPr>
        <w:t>popCorN</w:t>
      </w:r>
      <w:r w:rsidRPr="004910CE">
        <w:rPr>
          <w:rFonts w:hint="eastAsia"/>
          <w:szCs w:val="24"/>
        </w:rPr>
        <w:t>使用</w:t>
      </w:r>
      <w:ins w:id="102" w:author="student" w:date="2020-01-19T10:27:00Z">
        <w:r w:rsidR="00EF6289" w:rsidRPr="004910CE">
          <w:rPr>
            <w:rFonts w:hint="eastAsia"/>
            <w:szCs w:val="24"/>
          </w:rPr>
          <w:t>PHP</w:t>
        </w:r>
      </w:ins>
      <w:del w:id="103" w:author="student" w:date="2020-01-19T10:27:00Z">
        <w:r w:rsidRPr="00F24A75" w:rsidDel="00EF6289">
          <w:rPr>
            <w:rFonts w:hint="eastAsia"/>
            <w:szCs w:val="24"/>
          </w:rPr>
          <w:delText>php</w:delText>
        </w:r>
      </w:del>
      <w:r w:rsidRPr="00F24A75">
        <w:rPr>
          <w:rFonts w:hint="eastAsia"/>
          <w:szCs w:val="24"/>
        </w:rPr>
        <w:t>撰寫，並</w:t>
      </w:r>
      <w:ins w:id="104" w:author="student" w:date="2020-01-19T10:27:00Z">
        <w:r w:rsidR="00EF6289" w:rsidRPr="00F24A75">
          <w:rPr>
            <w:rFonts w:hint="eastAsia"/>
            <w:szCs w:val="24"/>
          </w:rPr>
          <w:t>利用</w:t>
        </w:r>
      </w:ins>
      <w:del w:id="105" w:author="student" w:date="2020-01-19T10:27:00Z">
        <w:r w:rsidRPr="00F24A75" w:rsidDel="00EF6289">
          <w:rPr>
            <w:rFonts w:hint="eastAsia"/>
            <w:szCs w:val="24"/>
          </w:rPr>
          <w:delText>以</w:delText>
        </w:r>
      </w:del>
      <w:ins w:id="106" w:author="student" w:date="2020-01-19T10:27:00Z">
        <w:r w:rsidR="00EF6289" w:rsidRPr="00F24A75">
          <w:rPr>
            <w:rFonts w:hint="eastAsia"/>
            <w:szCs w:val="24"/>
          </w:rPr>
          <w:t>CSS</w:t>
        </w:r>
      </w:ins>
      <w:del w:id="107" w:author="student" w:date="2020-01-19T10:27:00Z">
        <w:r w:rsidRPr="00F24A75" w:rsidDel="00EF6289">
          <w:rPr>
            <w:rFonts w:hint="eastAsia"/>
            <w:szCs w:val="24"/>
          </w:rPr>
          <w:delText>css</w:delText>
        </w:r>
      </w:del>
      <w:ins w:id="108" w:author="student" w:date="2020-01-19T10:27:00Z">
        <w:r w:rsidR="00EF6289" w:rsidRPr="00F24A75">
          <w:rPr>
            <w:rFonts w:hint="eastAsia"/>
            <w:szCs w:val="24"/>
          </w:rPr>
          <w:t>進行</w:t>
        </w:r>
      </w:ins>
      <w:del w:id="109" w:author="student" w:date="2020-01-19T10:27:00Z">
        <w:r w:rsidRPr="00F24A75" w:rsidDel="00EF6289">
          <w:rPr>
            <w:rFonts w:hint="eastAsia"/>
            <w:szCs w:val="24"/>
          </w:rPr>
          <w:delText>做為</w:delText>
        </w:r>
      </w:del>
      <w:r w:rsidRPr="00F24A75">
        <w:rPr>
          <w:rFonts w:hint="eastAsia"/>
          <w:szCs w:val="24"/>
        </w:rPr>
        <w:t>版面設計。</w:t>
      </w:r>
      <w:r w:rsidR="00400A9E" w:rsidRPr="00F24A75">
        <w:rPr>
          <w:rFonts w:hint="eastAsia"/>
          <w:szCs w:val="24"/>
        </w:rPr>
        <w:t>大部分資料</w:t>
      </w:r>
      <w:ins w:id="110" w:author="student" w:date="2020-01-19T10:27:00Z">
        <w:r w:rsidR="00EF6289" w:rsidRPr="00F24A75">
          <w:rPr>
            <w:rFonts w:hint="eastAsia"/>
            <w:szCs w:val="24"/>
          </w:rPr>
          <w:t>以</w:t>
        </w:r>
      </w:ins>
      <w:del w:id="111" w:author="student" w:date="2020-01-19T10:27:00Z">
        <w:r w:rsidR="00400A9E" w:rsidRPr="00F24A75" w:rsidDel="00EF6289">
          <w:rPr>
            <w:rFonts w:hint="eastAsia"/>
            <w:szCs w:val="24"/>
          </w:rPr>
          <w:delText>使用</w:delText>
        </w:r>
      </w:del>
      <w:r w:rsidR="00400A9E" w:rsidRPr="00F24A75">
        <w:rPr>
          <w:rFonts w:hint="eastAsia"/>
          <w:szCs w:val="24"/>
        </w:rPr>
        <w:t>json</w:t>
      </w:r>
      <w:r w:rsidR="00400A9E" w:rsidRPr="00F24A75">
        <w:rPr>
          <w:rFonts w:hint="eastAsia"/>
          <w:szCs w:val="24"/>
        </w:rPr>
        <w:t>檔儲存。</w:t>
      </w:r>
      <w:del w:id="112" w:author="student" w:date="2020-01-19T10:27:00Z">
        <w:r w:rsidR="0046100C" w:rsidRPr="00F24A75" w:rsidDel="00EF6289">
          <w:rPr>
            <w:szCs w:val="24"/>
          </w:rPr>
          <w:br/>
        </w:r>
      </w:del>
    </w:p>
    <w:p w14:paraId="567A6DDA" w14:textId="77777777" w:rsidR="00EF6289" w:rsidRDefault="00400A9E">
      <w:pPr>
        <w:pStyle w:val="a7"/>
        <w:numPr>
          <w:ilvl w:val="0"/>
          <w:numId w:val="4"/>
        </w:numPr>
        <w:spacing w:afterLines="50" w:after="120"/>
        <w:ind w:leftChars="0"/>
        <w:rPr>
          <w:ins w:id="113" w:author="student" w:date="2020-01-19T10:32:00Z"/>
          <w:szCs w:val="24"/>
        </w:rPr>
        <w:pPrChange w:id="114" w:author="student" w:date="2020-01-19T10:32:00Z">
          <w:pPr>
            <w:numPr>
              <w:numId w:val="2"/>
            </w:numPr>
            <w:ind w:left="480" w:hanging="480"/>
          </w:pPr>
        </w:pPrChange>
      </w:pPr>
      <w:r w:rsidRPr="00F24A75">
        <w:rPr>
          <w:rFonts w:hint="eastAsia"/>
          <w:szCs w:val="24"/>
        </w:rPr>
        <w:lastRenderedPageBreak/>
        <w:t>登入頁面</w:t>
      </w:r>
      <w:ins w:id="115" w:author="student" w:date="2020-01-19T11:01:00Z">
        <w:r w:rsidR="00CB56DD">
          <w:rPr>
            <w:rFonts w:hint="eastAsia"/>
            <w:szCs w:val="24"/>
          </w:rPr>
          <w:t>(index.</w:t>
        </w:r>
        <w:r w:rsidR="00CB56DD">
          <w:rPr>
            <w:szCs w:val="24"/>
          </w:rPr>
          <w:t>php</w:t>
        </w:r>
        <w:r w:rsidR="00CB56DD">
          <w:rPr>
            <w:rFonts w:hint="eastAsia"/>
            <w:szCs w:val="24"/>
          </w:rPr>
          <w:t>)</w:t>
        </w:r>
      </w:ins>
      <w:r w:rsidRPr="00F415D0">
        <w:rPr>
          <w:rFonts w:hint="eastAsia"/>
          <w:szCs w:val="24"/>
        </w:rPr>
        <w:t>：</w:t>
      </w:r>
      <w:ins w:id="116" w:author="student" w:date="2020-01-19T10:28:00Z">
        <w:r w:rsidR="00EF6289" w:rsidRPr="004910CE">
          <w:rPr>
            <w:rFonts w:hint="eastAsia"/>
            <w:szCs w:val="24"/>
          </w:rPr>
          <w:t>點擊</w:t>
        </w:r>
      </w:ins>
      <w:r w:rsidRPr="004910CE">
        <w:rPr>
          <w:rFonts w:hint="eastAsia"/>
          <w:szCs w:val="24"/>
        </w:rPr>
        <w:t>註冊鍵</w:t>
      </w:r>
      <w:ins w:id="117" w:author="student" w:date="2020-01-19T10:28:00Z">
        <w:r w:rsidR="00EF6289" w:rsidRPr="00F24A75">
          <w:rPr>
            <w:rFonts w:hint="eastAsia"/>
            <w:szCs w:val="24"/>
          </w:rPr>
          <w:t>會</w:t>
        </w:r>
      </w:ins>
      <w:r w:rsidRPr="00F24A75">
        <w:rPr>
          <w:rFonts w:hint="eastAsia"/>
          <w:szCs w:val="24"/>
        </w:rPr>
        <w:t>將帳號密碼傳入</w:t>
      </w:r>
      <w:r w:rsidRPr="00F24A75">
        <w:rPr>
          <w:rFonts w:hint="eastAsia"/>
          <w:szCs w:val="24"/>
        </w:rPr>
        <w:t>register.php</w:t>
      </w:r>
      <w:r w:rsidRPr="00F24A75">
        <w:rPr>
          <w:rFonts w:hint="eastAsia"/>
          <w:szCs w:val="24"/>
        </w:rPr>
        <w:t>，</w:t>
      </w:r>
      <w:ins w:id="118" w:author="student" w:date="2020-01-19T10:28:00Z">
        <w:r w:rsidR="00EF6289" w:rsidRPr="00F24A75">
          <w:rPr>
            <w:rFonts w:hint="eastAsia"/>
            <w:szCs w:val="24"/>
          </w:rPr>
          <w:t>判斷可以進行註冊後</w:t>
        </w:r>
        <w:r w:rsidR="00EF6289" w:rsidRPr="00F24A75">
          <w:rPr>
            <w:rFonts w:hint="eastAsia"/>
            <w:szCs w:val="24"/>
          </w:rPr>
          <w:t>(</w:t>
        </w:r>
        <w:r w:rsidR="00EF6289" w:rsidRPr="00F24A75">
          <w:rPr>
            <w:rFonts w:hint="eastAsia"/>
            <w:szCs w:val="24"/>
          </w:rPr>
          <w:t>例如</w:t>
        </w:r>
      </w:ins>
      <w:ins w:id="119" w:author="student" w:date="2020-01-19T10:29:00Z">
        <w:r w:rsidR="00EF6289" w:rsidRPr="00F24A75">
          <w:rPr>
            <w:rFonts w:hint="eastAsia"/>
            <w:szCs w:val="24"/>
          </w:rPr>
          <w:t>：帳號尚未存在</w:t>
        </w:r>
      </w:ins>
      <w:ins w:id="120" w:author="student" w:date="2020-01-19T10:28:00Z">
        <w:r w:rsidR="00EF6289" w:rsidRPr="00F24A75">
          <w:rPr>
            <w:rFonts w:hint="eastAsia"/>
            <w:szCs w:val="24"/>
          </w:rPr>
          <w:t>)</w:t>
        </w:r>
        <w:r w:rsidR="00EF6289" w:rsidRPr="00F24A75">
          <w:rPr>
            <w:rFonts w:hint="eastAsia"/>
            <w:szCs w:val="24"/>
          </w:rPr>
          <w:t>，</w:t>
        </w:r>
      </w:ins>
      <w:r w:rsidRPr="00F24A75">
        <w:rPr>
          <w:rFonts w:hint="eastAsia"/>
          <w:szCs w:val="24"/>
        </w:rPr>
        <w:t>將帳號與</w:t>
      </w:r>
      <w:del w:id="121" w:author="student" w:date="2020-01-19T10:29:00Z">
        <w:r w:rsidRPr="00F24A75" w:rsidDel="00EF6289">
          <w:rPr>
            <w:rFonts w:hint="eastAsia"/>
            <w:szCs w:val="24"/>
          </w:rPr>
          <w:delText>hash</w:delText>
        </w:r>
        <w:r w:rsidRPr="00F24A75" w:rsidDel="00EF6289">
          <w:rPr>
            <w:rFonts w:hint="eastAsia"/>
            <w:szCs w:val="24"/>
          </w:rPr>
          <w:delText>過的</w:delText>
        </w:r>
      </w:del>
      <w:r w:rsidRPr="00F24A75">
        <w:rPr>
          <w:rFonts w:hint="eastAsia"/>
          <w:szCs w:val="24"/>
        </w:rPr>
        <w:t>密碼</w:t>
      </w:r>
      <w:ins w:id="122" w:author="student" w:date="2020-01-19T10:29:00Z">
        <w:r w:rsidR="00EF6289" w:rsidRPr="00F24A75">
          <w:rPr>
            <w:rFonts w:hint="eastAsia"/>
            <w:szCs w:val="24"/>
          </w:rPr>
          <w:t>的</w:t>
        </w:r>
        <w:r w:rsidR="00EF6289" w:rsidRPr="00F24A75">
          <w:rPr>
            <w:rFonts w:hint="eastAsia"/>
            <w:szCs w:val="24"/>
          </w:rPr>
          <w:t>hash</w:t>
        </w:r>
        <w:r w:rsidR="00EF6289" w:rsidRPr="00F24A75">
          <w:rPr>
            <w:rFonts w:hint="eastAsia"/>
            <w:szCs w:val="24"/>
          </w:rPr>
          <w:t>值</w:t>
        </w:r>
      </w:ins>
      <w:r w:rsidRPr="00F24A75">
        <w:rPr>
          <w:rFonts w:hint="eastAsia"/>
          <w:szCs w:val="24"/>
        </w:rPr>
        <w:t>加</w:t>
      </w:r>
      <w:ins w:id="123" w:author="student" w:date="2020-01-19T10:28:00Z">
        <w:r w:rsidR="00EF6289" w:rsidRPr="00F24A75">
          <w:rPr>
            <w:rFonts w:hint="eastAsia"/>
            <w:szCs w:val="24"/>
          </w:rPr>
          <w:t>入</w:t>
        </w:r>
      </w:ins>
      <w:del w:id="124" w:author="student" w:date="2020-01-19T10:28:00Z">
        <w:r w:rsidRPr="00F24A75" w:rsidDel="00EF6289">
          <w:rPr>
            <w:rFonts w:hint="eastAsia"/>
            <w:szCs w:val="24"/>
          </w:rPr>
          <w:delText>到</w:delText>
        </w:r>
      </w:del>
      <w:r w:rsidRPr="00F24A75">
        <w:rPr>
          <w:rFonts w:hint="eastAsia"/>
          <w:szCs w:val="24"/>
        </w:rPr>
        <w:t>userpasswd.json</w:t>
      </w:r>
      <w:r w:rsidRPr="00F24A75">
        <w:rPr>
          <w:rFonts w:hint="eastAsia"/>
          <w:szCs w:val="24"/>
        </w:rPr>
        <w:t>。</w:t>
      </w:r>
      <w:ins w:id="125" w:author="student" w:date="2020-01-19T10:29:00Z">
        <w:r w:rsidR="00EF6289" w:rsidRPr="00F24A75">
          <w:rPr>
            <w:rFonts w:hint="eastAsia"/>
            <w:szCs w:val="24"/>
          </w:rPr>
          <w:t>點擊</w:t>
        </w:r>
      </w:ins>
      <w:r w:rsidRPr="00F24A75">
        <w:rPr>
          <w:rFonts w:hint="eastAsia"/>
          <w:szCs w:val="24"/>
        </w:rPr>
        <w:t>登入鍵則</w:t>
      </w:r>
      <w:ins w:id="126" w:author="student" w:date="2020-01-19T10:29:00Z">
        <w:r w:rsidR="00EF6289" w:rsidRPr="00F24A75">
          <w:rPr>
            <w:rFonts w:hint="eastAsia"/>
            <w:szCs w:val="24"/>
          </w:rPr>
          <w:t>會</w:t>
        </w:r>
      </w:ins>
      <w:r w:rsidRPr="00F24A75">
        <w:rPr>
          <w:rFonts w:hint="eastAsia"/>
          <w:szCs w:val="24"/>
        </w:rPr>
        <w:t>將帳號密碼傳入</w:t>
      </w:r>
      <w:r w:rsidRPr="00F24A75">
        <w:rPr>
          <w:rFonts w:hint="eastAsia"/>
          <w:szCs w:val="24"/>
        </w:rPr>
        <w:t>login.php</w:t>
      </w:r>
      <w:r w:rsidRPr="00F24A75">
        <w:rPr>
          <w:rFonts w:hint="eastAsia"/>
          <w:szCs w:val="24"/>
        </w:rPr>
        <w:t>，檢查</w:t>
      </w:r>
      <w:ins w:id="127" w:author="student" w:date="2020-01-19T10:29:00Z">
        <w:r w:rsidR="00EF6289" w:rsidRPr="00F24A75">
          <w:rPr>
            <w:rFonts w:hint="eastAsia"/>
            <w:szCs w:val="24"/>
          </w:rPr>
          <w:t>userpasswd.json</w:t>
        </w:r>
      </w:ins>
      <w:ins w:id="128" w:author="student" w:date="2020-01-19T10:30:00Z">
        <w:r w:rsidR="00EF6289" w:rsidRPr="00F24A75">
          <w:rPr>
            <w:rFonts w:hint="eastAsia"/>
            <w:szCs w:val="24"/>
          </w:rPr>
          <w:t>內是否有</w:t>
        </w:r>
        <w:r w:rsidR="00EF6289" w:rsidRPr="00F24A75">
          <w:rPr>
            <w:rFonts w:hint="eastAsia"/>
            <w:szCs w:val="24"/>
          </w:rPr>
          <w:t>[</w:t>
        </w:r>
      </w:ins>
      <w:r w:rsidRPr="00F24A75">
        <w:rPr>
          <w:rFonts w:hint="eastAsia"/>
          <w:szCs w:val="24"/>
        </w:rPr>
        <w:t>帳號</w:t>
      </w:r>
      <w:ins w:id="129" w:author="student" w:date="2020-01-19T10:30:00Z">
        <w:r w:rsidR="00EF6289" w:rsidRPr="00F24A75">
          <w:rPr>
            <w:rFonts w:hint="eastAsia"/>
            <w:szCs w:val="24"/>
          </w:rPr>
          <w:t>]</w:t>
        </w:r>
      </w:ins>
      <w:r w:rsidRPr="00F24A75">
        <w:rPr>
          <w:rFonts w:hint="eastAsia"/>
          <w:szCs w:val="24"/>
        </w:rPr>
        <w:t>與</w:t>
      </w:r>
      <w:ins w:id="130" w:author="student" w:date="2020-01-19T10:30:00Z">
        <w:r w:rsidR="00EF6289" w:rsidRPr="00F24A75">
          <w:rPr>
            <w:rFonts w:hint="eastAsia"/>
            <w:szCs w:val="24"/>
          </w:rPr>
          <w:t>[</w:t>
        </w:r>
      </w:ins>
      <w:ins w:id="131" w:author="student" w:date="2020-01-19T10:29:00Z">
        <w:r w:rsidR="00EF6289" w:rsidRPr="00F24A75">
          <w:rPr>
            <w:rFonts w:hint="eastAsia"/>
            <w:szCs w:val="24"/>
          </w:rPr>
          <w:t>密碼的</w:t>
        </w:r>
      </w:ins>
      <w:r w:rsidRPr="00F24A75">
        <w:rPr>
          <w:rFonts w:hint="eastAsia"/>
          <w:szCs w:val="24"/>
        </w:rPr>
        <w:t>hash</w:t>
      </w:r>
      <w:del w:id="132" w:author="student" w:date="2020-01-19T10:29:00Z">
        <w:r w:rsidRPr="00F24A75" w:rsidDel="00EF6289">
          <w:rPr>
            <w:rFonts w:hint="eastAsia"/>
            <w:szCs w:val="24"/>
          </w:rPr>
          <w:delText>過的密碼</w:delText>
        </w:r>
      </w:del>
      <w:ins w:id="133" w:author="student" w:date="2020-01-19T10:29:00Z">
        <w:r w:rsidR="00EF6289" w:rsidRPr="00F24A75">
          <w:rPr>
            <w:rFonts w:hint="eastAsia"/>
            <w:szCs w:val="24"/>
          </w:rPr>
          <w:t>值</w:t>
        </w:r>
      </w:ins>
      <w:ins w:id="134" w:author="student" w:date="2020-01-19T10:30:00Z">
        <w:r w:rsidR="00EF6289" w:rsidRPr="00F24A75">
          <w:rPr>
            <w:rFonts w:hint="eastAsia"/>
            <w:szCs w:val="24"/>
          </w:rPr>
          <w:t>]</w:t>
        </w:r>
        <w:r w:rsidR="00EF6289" w:rsidRPr="00F24A75">
          <w:rPr>
            <w:rFonts w:hint="eastAsia"/>
            <w:szCs w:val="24"/>
          </w:rPr>
          <w:t>的配對。</w:t>
        </w:r>
      </w:ins>
      <w:del w:id="135" w:author="student" w:date="2020-01-19T10:30:00Z">
        <w:r w:rsidRPr="00F24A75" w:rsidDel="00EF6289">
          <w:rPr>
            <w:rFonts w:hint="eastAsia"/>
            <w:szCs w:val="24"/>
          </w:rPr>
          <w:delText>是否在</w:delText>
        </w:r>
        <w:r w:rsidRPr="00F24A75" w:rsidDel="00EF6289">
          <w:rPr>
            <w:rFonts w:hint="eastAsia"/>
            <w:szCs w:val="24"/>
          </w:rPr>
          <w:delText>userpasswd.json</w:delText>
        </w:r>
        <w:r w:rsidRPr="00F24A75" w:rsidDel="00EF6289">
          <w:rPr>
            <w:rFonts w:hint="eastAsia"/>
            <w:szCs w:val="24"/>
          </w:rPr>
          <w:delText>內。</w:delText>
        </w:r>
        <w:r w:rsidR="00E42F96" w:rsidRPr="00F24A75" w:rsidDel="00EF6289">
          <w:rPr>
            <w:szCs w:val="24"/>
          </w:rPr>
          <w:br/>
        </w:r>
      </w:del>
    </w:p>
    <w:p w14:paraId="31D51C9D" w14:textId="77777777" w:rsidR="00CB56DD" w:rsidRDefault="00E42F96">
      <w:pPr>
        <w:pStyle w:val="a7"/>
        <w:numPr>
          <w:ilvl w:val="0"/>
          <w:numId w:val="4"/>
        </w:numPr>
        <w:spacing w:afterLines="50" w:after="120"/>
        <w:ind w:leftChars="0"/>
        <w:rPr>
          <w:ins w:id="136" w:author="student" w:date="2020-01-19T10:53:00Z"/>
          <w:szCs w:val="24"/>
        </w:rPr>
        <w:pPrChange w:id="137" w:author="student" w:date="2020-01-19T10:43:00Z">
          <w:pPr>
            <w:numPr>
              <w:numId w:val="2"/>
            </w:numPr>
            <w:ind w:left="480" w:hanging="480"/>
          </w:pPr>
        </w:pPrChange>
      </w:pPr>
      <w:r w:rsidRPr="00F415D0">
        <w:rPr>
          <w:rFonts w:hint="eastAsia"/>
          <w:szCs w:val="24"/>
        </w:rPr>
        <w:t>聊天室</w:t>
      </w:r>
      <w:ins w:id="138" w:author="student" w:date="2020-01-19T11:01:00Z">
        <w:r w:rsidR="00CB56DD">
          <w:rPr>
            <w:rFonts w:hint="eastAsia"/>
            <w:szCs w:val="24"/>
          </w:rPr>
          <w:t>(</w:t>
        </w:r>
        <w:r w:rsidR="00CB56DD">
          <w:rPr>
            <w:szCs w:val="24"/>
          </w:rPr>
          <w:t>chatroom.php</w:t>
        </w:r>
        <w:r w:rsidR="00CB56DD">
          <w:rPr>
            <w:rFonts w:hint="eastAsia"/>
            <w:szCs w:val="24"/>
          </w:rPr>
          <w:t>)</w:t>
        </w:r>
      </w:ins>
      <w:r w:rsidRPr="00F415D0">
        <w:rPr>
          <w:rFonts w:hint="eastAsia"/>
          <w:szCs w:val="24"/>
        </w:rPr>
        <w:t>的資料</w:t>
      </w:r>
      <w:ins w:id="139" w:author="student" w:date="2020-01-19T10:30:00Z">
        <w:r w:rsidR="00EF6289" w:rsidRPr="004910CE">
          <w:rPr>
            <w:rFonts w:hint="eastAsia"/>
            <w:szCs w:val="24"/>
          </w:rPr>
          <w:t>分別</w:t>
        </w:r>
      </w:ins>
      <w:del w:id="140" w:author="student" w:date="2020-01-19T10:30:00Z">
        <w:r w:rsidRPr="004910CE" w:rsidDel="00EF6289">
          <w:rPr>
            <w:rFonts w:hint="eastAsia"/>
            <w:szCs w:val="24"/>
          </w:rPr>
          <w:delText>會</w:delText>
        </w:r>
      </w:del>
      <w:r w:rsidRPr="00F24A75">
        <w:rPr>
          <w:rFonts w:hint="eastAsia"/>
          <w:szCs w:val="24"/>
        </w:rPr>
        <w:t>存在三個資料夾：</w:t>
      </w:r>
      <w:ins w:id="141" w:author="student" w:date="2020-01-19T10:32:00Z">
        <w:r w:rsidR="00EF6289">
          <w:rPr>
            <w:szCs w:val="24"/>
          </w:rPr>
          <w:br/>
        </w:r>
      </w:ins>
      <w:r w:rsidRPr="00F415D0">
        <w:rPr>
          <w:rFonts w:hint="eastAsia"/>
          <w:szCs w:val="24"/>
        </w:rPr>
        <w:t>user_data</w:t>
      </w:r>
      <w:ins w:id="142" w:author="student" w:date="2020-01-19T10:32:00Z">
        <w:r w:rsidR="005A18D8">
          <w:rPr>
            <w:szCs w:val="24"/>
          </w:rPr>
          <w:t>/</w:t>
        </w:r>
      </w:ins>
      <w:ins w:id="143" w:author="student" w:date="2020-01-19T10:42:00Z">
        <w:r w:rsidR="005A18D8">
          <w:rPr>
            <w:rFonts w:hint="eastAsia"/>
            <w:szCs w:val="24"/>
          </w:rPr>
          <w:t>[</w:t>
        </w:r>
        <w:r w:rsidR="005A18D8">
          <w:rPr>
            <w:szCs w:val="24"/>
          </w:rPr>
          <w:t>hash(userA)</w:t>
        </w:r>
        <w:r w:rsidR="005A18D8">
          <w:rPr>
            <w:rFonts w:hint="eastAsia"/>
            <w:szCs w:val="24"/>
          </w:rPr>
          <w:t>]</w:t>
        </w:r>
        <w:r w:rsidR="005A18D8">
          <w:rPr>
            <w:szCs w:val="24"/>
          </w:rPr>
          <w:t>.json</w:t>
        </w:r>
      </w:ins>
      <w:ins w:id="144" w:author="student" w:date="2020-01-19T10:43:00Z">
        <w:r w:rsidR="005A18D8">
          <w:rPr>
            <w:rFonts w:hint="eastAsia"/>
            <w:szCs w:val="24"/>
          </w:rPr>
          <w:t>儲存</w:t>
        </w:r>
        <w:r w:rsidR="005A18D8">
          <w:rPr>
            <w:rFonts w:hint="eastAsia"/>
            <w:szCs w:val="24"/>
          </w:rPr>
          <w:t>A</w:t>
        </w:r>
        <w:r w:rsidR="005A18D8">
          <w:rPr>
            <w:rFonts w:hint="eastAsia"/>
            <w:szCs w:val="24"/>
          </w:rPr>
          <w:t>的</w:t>
        </w:r>
      </w:ins>
      <w:ins w:id="145" w:author="student" w:date="2020-01-19T10:50:00Z">
        <w:r w:rsidR="00B2499A">
          <w:rPr>
            <w:rFonts w:hint="eastAsia"/>
            <w:szCs w:val="24"/>
          </w:rPr>
          <w:t>所有</w:t>
        </w:r>
      </w:ins>
      <w:del w:id="146" w:author="student" w:date="2020-01-19T10:43:00Z">
        <w:r w:rsidRPr="00F415D0" w:rsidDel="005A18D8">
          <w:rPr>
            <w:rFonts w:hint="eastAsia"/>
            <w:szCs w:val="24"/>
          </w:rPr>
          <w:delText>儲存使用者的</w:delText>
        </w:r>
      </w:del>
      <w:r w:rsidRPr="004910CE">
        <w:rPr>
          <w:rFonts w:hint="eastAsia"/>
          <w:szCs w:val="24"/>
        </w:rPr>
        <w:t>好友清單</w:t>
      </w:r>
      <w:ins w:id="147" w:author="student" w:date="2020-01-19T10:43:00Z">
        <w:r w:rsidR="00B2499A">
          <w:rPr>
            <w:rFonts w:hint="eastAsia"/>
            <w:szCs w:val="24"/>
          </w:rPr>
          <w:t>資料，</w:t>
        </w:r>
      </w:ins>
      <w:ins w:id="148" w:author="student" w:date="2020-01-19T10:50:00Z">
        <w:r w:rsidR="00B2499A">
          <w:rPr>
            <w:rFonts w:hint="eastAsia"/>
            <w:szCs w:val="24"/>
          </w:rPr>
          <w:t>每筆資料</w:t>
        </w:r>
      </w:ins>
      <w:ins w:id="149" w:author="student" w:date="2020-01-19T10:43:00Z">
        <w:r w:rsidR="00B2499A">
          <w:rPr>
            <w:rFonts w:hint="eastAsia"/>
            <w:szCs w:val="24"/>
          </w:rPr>
          <w:t>格式</w:t>
        </w:r>
      </w:ins>
      <w:ins w:id="150" w:author="student" w:date="2020-01-19T10:50:00Z">
        <w:r w:rsidR="00B2499A">
          <w:rPr>
            <w:rFonts w:hint="eastAsia"/>
            <w:szCs w:val="24"/>
          </w:rPr>
          <w:t>為</w:t>
        </w:r>
      </w:ins>
      <w:ins w:id="151" w:author="student" w:date="2020-01-19T10:43:00Z">
        <w:r w:rsidR="00B2499A">
          <w:rPr>
            <w:rFonts w:hint="eastAsia"/>
            <w:szCs w:val="24"/>
          </w:rPr>
          <w:t>：</w:t>
        </w:r>
      </w:ins>
      <w:ins w:id="152" w:author="student" w:date="2020-01-19T10:48:00Z">
        <w:r w:rsidR="00B2499A">
          <w:rPr>
            <w:szCs w:val="24"/>
          </w:rPr>
          <w:t>[userB</w:t>
        </w:r>
      </w:ins>
      <w:ins w:id="153" w:author="student" w:date="2020-01-19T10:44:00Z">
        <w:r w:rsidR="00B2499A">
          <w:rPr>
            <w:szCs w:val="24"/>
          </w:rPr>
          <w:t>]</w:t>
        </w:r>
      </w:ins>
      <w:ins w:id="154" w:author="student" w:date="2020-01-19T10:48:00Z">
        <w:r w:rsidR="00B2499A">
          <w:rPr>
            <w:szCs w:val="24"/>
          </w:rPr>
          <w:t>:[time][chatfile(userA,userB)]</w:t>
        </w:r>
      </w:ins>
      <w:ins w:id="155" w:author="student" w:date="2020-01-19T10:50:00Z">
        <w:r w:rsidR="00B2499A">
          <w:rPr>
            <w:szCs w:val="24"/>
          </w:rPr>
          <w:br/>
        </w:r>
      </w:ins>
      <w:ins w:id="156" w:author="student" w:date="2020-01-19T10:49:00Z">
        <w:r w:rsidR="00B2499A">
          <w:rPr>
            <w:rFonts w:hint="eastAsia"/>
            <w:szCs w:val="24"/>
          </w:rPr>
          <w:t>其中</w:t>
        </w:r>
        <w:r w:rsidR="00B2499A">
          <w:rPr>
            <w:rFonts w:hint="eastAsia"/>
            <w:szCs w:val="24"/>
          </w:rPr>
          <w:t>time</w:t>
        </w:r>
        <w:r w:rsidR="00B2499A">
          <w:rPr>
            <w:rFonts w:hint="eastAsia"/>
            <w:szCs w:val="24"/>
          </w:rPr>
          <w:t>為</w:t>
        </w:r>
        <w:r w:rsidR="00B2499A">
          <w:rPr>
            <w:rFonts w:hint="eastAsia"/>
            <w:szCs w:val="24"/>
          </w:rPr>
          <w:t>A</w:t>
        </w:r>
        <w:r w:rsidR="00B2499A">
          <w:rPr>
            <w:rFonts w:hint="eastAsia"/>
            <w:szCs w:val="24"/>
          </w:rPr>
          <w:t>和</w:t>
        </w:r>
        <w:r w:rsidR="00B2499A">
          <w:rPr>
            <w:rFonts w:hint="eastAsia"/>
            <w:szCs w:val="24"/>
          </w:rPr>
          <w:t>B</w:t>
        </w:r>
      </w:ins>
      <w:ins w:id="157" w:author="student" w:date="2020-01-19T11:16:00Z">
        <w:r w:rsidR="008F1A2B">
          <w:rPr>
            <w:rFonts w:hint="eastAsia"/>
            <w:szCs w:val="24"/>
          </w:rPr>
          <w:t>的最後</w:t>
        </w:r>
      </w:ins>
      <w:ins w:id="158" w:author="student" w:date="2020-01-19T10:49:00Z">
        <w:r w:rsidR="00B2499A">
          <w:rPr>
            <w:rFonts w:hint="eastAsia"/>
            <w:szCs w:val="24"/>
          </w:rPr>
          <w:t>聊天時間，</w:t>
        </w:r>
        <w:r w:rsidR="00B2499A">
          <w:rPr>
            <w:rFonts w:hint="eastAsia"/>
            <w:szCs w:val="24"/>
          </w:rPr>
          <w:t>chatfile</w:t>
        </w:r>
        <w:r w:rsidR="00B2499A">
          <w:rPr>
            <w:rFonts w:hint="eastAsia"/>
            <w:szCs w:val="24"/>
          </w:rPr>
          <w:t>為兩人之間聊天室的路徑。</w:t>
        </w:r>
      </w:ins>
    </w:p>
    <w:p w14:paraId="57B77366" w14:textId="77777777" w:rsidR="00CB56DD" w:rsidRPr="004910CE" w:rsidRDefault="00E42F96">
      <w:pPr>
        <w:pStyle w:val="a7"/>
        <w:spacing w:afterLines="50" w:after="120"/>
        <w:ind w:leftChars="0" w:left="840"/>
        <w:rPr>
          <w:ins w:id="159" w:author="student" w:date="2020-01-19T10:33:00Z"/>
          <w:szCs w:val="24"/>
        </w:rPr>
        <w:pPrChange w:id="160" w:author="student" w:date="2020-01-19T10:53:00Z">
          <w:pPr>
            <w:numPr>
              <w:numId w:val="2"/>
            </w:numPr>
            <w:ind w:left="480" w:hanging="480"/>
          </w:pPr>
        </w:pPrChange>
      </w:pPr>
      <w:del w:id="161" w:author="student" w:date="2020-01-19T10:53:00Z">
        <w:r w:rsidRPr="00F415D0" w:rsidDel="00CB56DD">
          <w:rPr>
            <w:rFonts w:hint="eastAsia"/>
            <w:szCs w:val="24"/>
          </w:rPr>
          <w:delText>與聊天紀錄檔檔名；</w:delText>
        </w:r>
      </w:del>
      <w:r w:rsidRPr="004910CE">
        <w:rPr>
          <w:rFonts w:hint="eastAsia"/>
          <w:szCs w:val="24"/>
        </w:rPr>
        <w:t>msg_data</w:t>
      </w:r>
      <w:ins w:id="162" w:author="student" w:date="2020-01-19T10:33:00Z">
        <w:r w:rsidR="00EF6289" w:rsidRPr="004910CE">
          <w:rPr>
            <w:szCs w:val="24"/>
          </w:rPr>
          <w:t>/</w:t>
        </w:r>
      </w:ins>
      <w:ins w:id="163" w:author="student" w:date="2020-01-19T10:50:00Z">
        <w:r w:rsidR="00B2499A">
          <w:rPr>
            <w:rFonts w:hint="eastAsia"/>
            <w:szCs w:val="24"/>
          </w:rPr>
          <w:t>[</w:t>
        </w:r>
      </w:ins>
      <w:ins w:id="164" w:author="student" w:date="2020-01-19T10:51:00Z">
        <w:r w:rsidR="00B2499A">
          <w:rPr>
            <w:rFonts w:hint="eastAsia"/>
            <w:szCs w:val="24"/>
          </w:rPr>
          <w:t>hash(</w:t>
        </w:r>
        <w:r w:rsidR="00B2499A">
          <w:rPr>
            <w:szCs w:val="24"/>
          </w:rPr>
          <w:t>userA,userB</w:t>
        </w:r>
        <w:r w:rsidR="00B2499A">
          <w:rPr>
            <w:rFonts w:hint="eastAsia"/>
            <w:szCs w:val="24"/>
          </w:rPr>
          <w:t>)</w:t>
        </w:r>
      </w:ins>
      <w:ins w:id="165" w:author="student" w:date="2020-01-19T10:50:00Z">
        <w:r w:rsidR="00B2499A">
          <w:rPr>
            <w:rFonts w:hint="eastAsia"/>
            <w:szCs w:val="24"/>
          </w:rPr>
          <w:t>]</w:t>
        </w:r>
      </w:ins>
      <w:ins w:id="166" w:author="student" w:date="2020-01-19T10:51:00Z">
        <w:r w:rsidR="00B2499A">
          <w:rPr>
            <w:szCs w:val="24"/>
          </w:rPr>
          <w:t>.json</w:t>
        </w:r>
        <w:r w:rsidR="00B2499A">
          <w:rPr>
            <w:rFonts w:hint="eastAsia"/>
            <w:szCs w:val="24"/>
          </w:rPr>
          <w:t>儲存</w:t>
        </w:r>
        <w:r w:rsidR="00B2499A">
          <w:rPr>
            <w:rFonts w:hint="eastAsia"/>
            <w:szCs w:val="24"/>
          </w:rPr>
          <w:t>A</w:t>
        </w:r>
        <w:r w:rsidR="00B2499A">
          <w:rPr>
            <w:rFonts w:hint="eastAsia"/>
            <w:szCs w:val="24"/>
          </w:rPr>
          <w:t>和</w:t>
        </w:r>
        <w:r w:rsidR="00B2499A">
          <w:rPr>
            <w:rFonts w:hint="eastAsia"/>
            <w:szCs w:val="24"/>
          </w:rPr>
          <w:t>B</w:t>
        </w:r>
        <w:r w:rsidR="00B2499A">
          <w:rPr>
            <w:rFonts w:hint="eastAsia"/>
            <w:szCs w:val="24"/>
          </w:rPr>
          <w:t>的聊天紀錄，每筆資料格式為：</w:t>
        </w:r>
        <w:r w:rsidR="00B2499A">
          <w:rPr>
            <w:rFonts w:hint="eastAsia"/>
            <w:szCs w:val="24"/>
          </w:rPr>
          <w:t>[</w:t>
        </w:r>
        <w:r w:rsidR="00B2499A">
          <w:rPr>
            <w:szCs w:val="24"/>
          </w:rPr>
          <w:t>user</w:t>
        </w:r>
        <w:r w:rsidR="00B2499A">
          <w:rPr>
            <w:rFonts w:hint="eastAsia"/>
            <w:szCs w:val="24"/>
          </w:rPr>
          <w:t>]</w:t>
        </w:r>
        <w:r w:rsidR="00B2499A">
          <w:rPr>
            <w:szCs w:val="24"/>
          </w:rPr>
          <w:t>_[time]:[messge]</w:t>
        </w:r>
      </w:ins>
      <w:ins w:id="167" w:author="student" w:date="2020-01-19T10:52:00Z">
        <w:r w:rsidR="00B2499A">
          <w:rPr>
            <w:rFonts w:hint="eastAsia"/>
            <w:szCs w:val="24"/>
          </w:rPr>
          <w:t>，</w:t>
        </w:r>
      </w:ins>
      <w:ins w:id="168" w:author="student" w:date="2020-01-19T10:51:00Z">
        <w:r w:rsidR="00B2499A">
          <w:rPr>
            <w:rFonts w:hint="eastAsia"/>
            <w:szCs w:val="24"/>
          </w:rPr>
          <w:t>其中</w:t>
        </w:r>
        <w:r w:rsidR="00B2499A">
          <w:rPr>
            <w:rFonts w:hint="eastAsia"/>
            <w:szCs w:val="24"/>
          </w:rPr>
          <w:t>user</w:t>
        </w:r>
      </w:ins>
      <w:ins w:id="169" w:author="student" w:date="2020-01-19T10:52:00Z">
        <w:r w:rsidR="00B2499A">
          <w:rPr>
            <w:rFonts w:hint="eastAsia"/>
            <w:szCs w:val="24"/>
          </w:rPr>
          <w:t>為傳送者的帳戶名。</w:t>
        </w:r>
      </w:ins>
      <w:del w:id="170" w:author="student" w:date="2020-01-19T10:51:00Z">
        <w:r w:rsidRPr="00F415D0" w:rsidDel="00B2499A">
          <w:rPr>
            <w:rFonts w:hint="eastAsia"/>
            <w:szCs w:val="24"/>
          </w:rPr>
          <w:delText>儲存</w:delText>
        </w:r>
      </w:del>
      <w:del w:id="171" w:author="student" w:date="2020-01-19T10:39:00Z">
        <w:r w:rsidRPr="004910CE" w:rsidDel="005A18D8">
          <w:rPr>
            <w:rFonts w:hint="eastAsia"/>
            <w:szCs w:val="24"/>
          </w:rPr>
          <w:delText>所有</w:delText>
        </w:r>
      </w:del>
      <w:del w:id="172" w:author="student" w:date="2020-01-19T10:51:00Z">
        <w:r w:rsidRPr="004910CE" w:rsidDel="00B2499A">
          <w:rPr>
            <w:rFonts w:hint="eastAsia"/>
            <w:szCs w:val="24"/>
          </w:rPr>
          <w:delText>聊天紀錄；</w:delText>
        </w:r>
      </w:del>
    </w:p>
    <w:p w14:paraId="33D2EB05" w14:textId="24B6BA35" w:rsidR="00CB56DD" w:rsidRDefault="00E42F96">
      <w:pPr>
        <w:pStyle w:val="a7"/>
        <w:spacing w:afterLines="50" w:after="120"/>
        <w:ind w:leftChars="0" w:left="840"/>
        <w:rPr>
          <w:ins w:id="173" w:author="student" w:date="2020-01-19T10:54:00Z"/>
          <w:szCs w:val="24"/>
        </w:rPr>
        <w:pPrChange w:id="174" w:author="student" w:date="2020-01-19T10:54:00Z">
          <w:pPr>
            <w:numPr>
              <w:numId w:val="2"/>
            </w:numPr>
            <w:ind w:left="480" w:hanging="480"/>
          </w:pPr>
        </w:pPrChange>
      </w:pPr>
      <w:r w:rsidRPr="00F24A75">
        <w:rPr>
          <w:rFonts w:hint="eastAsia"/>
          <w:szCs w:val="24"/>
        </w:rPr>
        <w:t>upload</w:t>
      </w:r>
      <w:ins w:id="175" w:author="student" w:date="2020-01-19T10:33:00Z">
        <w:r w:rsidR="00EF6289" w:rsidRPr="00F24A75">
          <w:rPr>
            <w:szCs w:val="24"/>
          </w:rPr>
          <w:t>/</w:t>
        </w:r>
      </w:ins>
      <w:ins w:id="176" w:author="student" w:date="2020-01-19T10:54:00Z">
        <w:r w:rsidR="00CB56DD">
          <w:rPr>
            <w:rFonts w:hint="eastAsia"/>
            <w:szCs w:val="24"/>
          </w:rPr>
          <w:t>儲存所有被上傳的檔案，檔名會加入</w:t>
        </w:r>
      </w:ins>
      <w:r w:rsidR="00F051C7">
        <w:rPr>
          <w:rFonts w:hint="eastAsia"/>
          <w:szCs w:val="24"/>
        </w:rPr>
        <w:t>接收</w:t>
      </w:r>
      <w:ins w:id="177" w:author="student" w:date="2020-01-19T10:54:00Z">
        <w:r w:rsidR="00CB56DD">
          <w:rPr>
            <w:rFonts w:hint="eastAsia"/>
            <w:szCs w:val="24"/>
          </w:rPr>
          <w:t>者帳戶</w:t>
        </w:r>
        <w:r w:rsidR="00CB56DD">
          <w:rPr>
            <w:rFonts w:hint="eastAsia"/>
            <w:szCs w:val="24"/>
          </w:rPr>
          <w:t>hash</w:t>
        </w:r>
        <w:r w:rsidR="00CB56DD">
          <w:rPr>
            <w:rFonts w:hint="eastAsia"/>
            <w:szCs w:val="24"/>
          </w:rPr>
          <w:t>值的前綴。</w:t>
        </w:r>
      </w:ins>
    </w:p>
    <w:p w14:paraId="3D8EE5ED" w14:textId="01F59273" w:rsidR="00CB56DD" w:rsidRPr="00F415D0" w:rsidRDefault="00E42F96">
      <w:pPr>
        <w:pStyle w:val="a7"/>
        <w:numPr>
          <w:ilvl w:val="0"/>
          <w:numId w:val="4"/>
        </w:numPr>
        <w:spacing w:afterLines="50" w:after="120"/>
        <w:ind w:leftChars="0"/>
        <w:rPr>
          <w:ins w:id="178" w:author="student" w:date="2020-01-19T10:57:00Z"/>
          <w:szCs w:val="24"/>
        </w:rPr>
        <w:pPrChange w:id="179" w:author="student" w:date="2020-01-19T11:03:00Z">
          <w:pPr>
            <w:numPr>
              <w:numId w:val="2"/>
            </w:numPr>
            <w:ind w:left="480" w:hanging="480"/>
          </w:pPr>
        </w:pPrChange>
      </w:pPr>
      <w:del w:id="180" w:author="student" w:date="2020-01-19T10:54:00Z">
        <w:r w:rsidRPr="00F415D0" w:rsidDel="00CB56DD">
          <w:rPr>
            <w:rFonts w:hint="eastAsia"/>
            <w:szCs w:val="24"/>
          </w:rPr>
          <w:delText>儲存上傳的檔案。</w:delText>
        </w:r>
      </w:del>
      <w:del w:id="181" w:author="student" w:date="2020-01-19T10:35:00Z">
        <w:r w:rsidR="0046100C" w:rsidRPr="004910CE" w:rsidDel="005A18D8">
          <w:rPr>
            <w:szCs w:val="24"/>
          </w:rPr>
          <w:br/>
        </w:r>
      </w:del>
      <w:r w:rsidRPr="004910CE">
        <w:rPr>
          <w:rFonts w:hint="eastAsia"/>
          <w:szCs w:val="24"/>
        </w:rPr>
        <w:t>聊天大廳</w:t>
      </w:r>
      <w:ins w:id="182" w:author="student" w:date="2020-01-19T10:35:00Z">
        <w:r w:rsidR="005A18D8">
          <w:rPr>
            <w:rFonts w:hint="eastAsia"/>
            <w:szCs w:val="24"/>
          </w:rPr>
          <w:t>─</w:t>
        </w:r>
      </w:ins>
      <w:del w:id="183" w:author="student" w:date="2020-01-19T10:35:00Z">
        <w:r w:rsidRPr="00F415D0" w:rsidDel="005A18D8">
          <w:rPr>
            <w:rFonts w:hint="eastAsia"/>
            <w:szCs w:val="24"/>
          </w:rPr>
          <w:delText>：</w:delText>
        </w:r>
      </w:del>
      <w:r w:rsidRPr="004910CE">
        <w:rPr>
          <w:rFonts w:hint="eastAsia"/>
          <w:szCs w:val="24"/>
        </w:rPr>
        <w:t>好友列表：</w:t>
      </w:r>
      <w:ins w:id="184" w:author="student" w:date="2020-01-19T10:56:00Z">
        <w:r w:rsidR="00CB56DD">
          <w:rPr>
            <w:szCs w:val="24"/>
          </w:rPr>
          <w:br/>
          <w:t>A</w:t>
        </w:r>
        <w:r w:rsidR="00CB56DD">
          <w:rPr>
            <w:rFonts w:hint="eastAsia"/>
            <w:szCs w:val="24"/>
          </w:rPr>
          <w:t>登入後，會根據</w:t>
        </w:r>
        <w:r w:rsidR="00CB56DD">
          <w:rPr>
            <w:rFonts w:hint="eastAsia"/>
            <w:szCs w:val="24"/>
          </w:rPr>
          <w:t>user_data/[</w:t>
        </w:r>
        <w:r w:rsidR="00CB56DD">
          <w:rPr>
            <w:szCs w:val="24"/>
          </w:rPr>
          <w:t>hash(userA)</w:t>
        </w:r>
        <w:r w:rsidR="00CB56DD">
          <w:rPr>
            <w:rFonts w:hint="eastAsia"/>
            <w:szCs w:val="24"/>
          </w:rPr>
          <w:t>]</w:t>
        </w:r>
        <w:r w:rsidR="00CB56DD">
          <w:rPr>
            <w:szCs w:val="24"/>
          </w:rPr>
          <w:t>.json</w:t>
        </w:r>
      </w:ins>
      <w:ins w:id="185" w:author="student" w:date="2020-01-19T10:57:00Z">
        <w:r w:rsidR="00CB56DD">
          <w:rPr>
            <w:rFonts w:hint="eastAsia"/>
            <w:szCs w:val="24"/>
          </w:rPr>
          <w:t>，</w:t>
        </w:r>
        <w:r w:rsidR="00CB56DD" w:rsidRPr="00B1121E">
          <w:rPr>
            <w:rFonts w:hint="eastAsia"/>
            <w:szCs w:val="24"/>
          </w:rPr>
          <w:t>將所有好友顯示在左側</w:t>
        </w:r>
        <w:r w:rsidR="00CB56DD">
          <w:rPr>
            <w:rFonts w:hint="eastAsia"/>
            <w:szCs w:val="24"/>
          </w:rPr>
          <w:t>，並</w:t>
        </w:r>
      </w:ins>
      <w:r w:rsidR="0096637E">
        <w:rPr>
          <w:rFonts w:hint="eastAsia"/>
          <w:szCs w:val="24"/>
        </w:rPr>
        <w:t>由</w:t>
      </w:r>
      <w:r w:rsidR="0096637E">
        <w:rPr>
          <w:rFonts w:hint="eastAsia"/>
          <w:szCs w:val="24"/>
        </w:rPr>
        <w:t>friends_order.php</w:t>
      </w:r>
      <w:ins w:id="186" w:author="student" w:date="2020-01-19T10:57:00Z">
        <w:r w:rsidR="00CB56DD">
          <w:rPr>
            <w:rFonts w:hint="eastAsia"/>
            <w:szCs w:val="24"/>
          </w:rPr>
          <w:t>實時進行順序調整。</w:t>
        </w:r>
      </w:ins>
      <w:ins w:id="187" w:author="student" w:date="2020-01-19T11:11:00Z">
        <w:r w:rsidR="00730A5D">
          <w:rPr>
            <w:szCs w:val="24"/>
          </w:rPr>
          <w:br/>
        </w:r>
      </w:ins>
      <w:del w:id="188" w:author="student" w:date="2020-01-19T10:55:00Z">
        <w:r w:rsidRPr="00F415D0" w:rsidDel="00CB56DD">
          <w:rPr>
            <w:rFonts w:hint="eastAsia"/>
            <w:szCs w:val="24"/>
          </w:rPr>
          <w:delText>使</w:delText>
        </w:r>
        <w:r w:rsidRPr="004910CE" w:rsidDel="00CB56DD">
          <w:rPr>
            <w:rFonts w:hint="eastAsia"/>
            <w:szCs w:val="24"/>
          </w:rPr>
          <w:delText>用者</w:delText>
        </w:r>
      </w:del>
      <w:ins w:id="189" w:author="student" w:date="2020-01-19T10:37:00Z">
        <w:r w:rsidR="005A18D8">
          <w:rPr>
            <w:rFonts w:hint="eastAsia"/>
            <w:szCs w:val="24"/>
          </w:rPr>
          <w:t>A</w:t>
        </w:r>
      </w:ins>
      <w:r w:rsidRPr="00F415D0">
        <w:rPr>
          <w:rFonts w:hint="eastAsia"/>
          <w:szCs w:val="24"/>
        </w:rPr>
        <w:t>搜尋</w:t>
      </w:r>
      <w:ins w:id="190" w:author="student" w:date="2020-01-19T10:37:00Z">
        <w:r w:rsidR="005A18D8">
          <w:rPr>
            <w:rFonts w:hint="eastAsia"/>
            <w:szCs w:val="24"/>
          </w:rPr>
          <w:t>B</w:t>
        </w:r>
      </w:ins>
      <w:del w:id="191" w:author="student" w:date="2020-01-19T10:35:00Z">
        <w:r w:rsidRPr="00F415D0" w:rsidDel="005A18D8">
          <w:rPr>
            <w:rFonts w:hint="eastAsia"/>
            <w:szCs w:val="24"/>
          </w:rPr>
          <w:delText>某個</w:delText>
        </w:r>
      </w:del>
      <w:del w:id="192" w:author="student" w:date="2020-01-19T10:37:00Z">
        <w:r w:rsidRPr="004910CE" w:rsidDel="005A18D8">
          <w:rPr>
            <w:rFonts w:hint="eastAsia"/>
            <w:szCs w:val="24"/>
          </w:rPr>
          <w:delText>帳號</w:delText>
        </w:r>
      </w:del>
      <w:ins w:id="193" w:author="student" w:date="2020-01-19T10:56:00Z">
        <w:r w:rsidR="00CB56DD">
          <w:rPr>
            <w:rFonts w:hint="eastAsia"/>
            <w:szCs w:val="24"/>
          </w:rPr>
          <w:t>時</w:t>
        </w:r>
      </w:ins>
      <w:del w:id="194" w:author="student" w:date="2020-01-19T10:56:00Z">
        <w:r w:rsidRPr="00F415D0" w:rsidDel="00CB56DD">
          <w:rPr>
            <w:rFonts w:hint="eastAsia"/>
            <w:szCs w:val="24"/>
          </w:rPr>
          <w:delText>後</w:delText>
        </w:r>
      </w:del>
      <w:r w:rsidRPr="004910CE">
        <w:rPr>
          <w:rFonts w:hint="eastAsia"/>
          <w:szCs w:val="24"/>
        </w:rPr>
        <w:t>，</w:t>
      </w:r>
      <w:ins w:id="195" w:author="student" w:date="2020-01-19T11:02:00Z">
        <w:r w:rsidR="00CB56DD">
          <w:rPr>
            <w:rFonts w:hint="eastAsia"/>
            <w:szCs w:val="24"/>
          </w:rPr>
          <w:t>finduser.php</w:t>
        </w:r>
      </w:ins>
      <w:r w:rsidRPr="00F415D0">
        <w:rPr>
          <w:rFonts w:hint="eastAsia"/>
          <w:szCs w:val="24"/>
        </w:rPr>
        <w:t>會</w:t>
      </w:r>
      <w:r w:rsidRPr="004910CE">
        <w:rPr>
          <w:rFonts w:hint="eastAsia"/>
          <w:szCs w:val="24"/>
        </w:rPr>
        <w:t>把</w:t>
      </w:r>
      <w:ins w:id="196" w:author="student" w:date="2020-01-19T10:55:00Z">
        <w:r w:rsidR="00CB56DD">
          <w:rPr>
            <w:rFonts w:hint="eastAsia"/>
            <w:szCs w:val="24"/>
          </w:rPr>
          <w:t>[</w:t>
        </w:r>
        <w:r w:rsidR="00CB56DD">
          <w:rPr>
            <w:szCs w:val="24"/>
          </w:rPr>
          <w:t>userB</w:t>
        </w:r>
        <w:r w:rsidR="00CB56DD">
          <w:rPr>
            <w:rFonts w:hint="eastAsia"/>
            <w:szCs w:val="24"/>
          </w:rPr>
          <w:t>]</w:t>
        </w:r>
        <w:r w:rsidR="00CB56DD">
          <w:rPr>
            <w:szCs w:val="24"/>
          </w:rPr>
          <w:t>:[current_time][chatfile(userA,userB)]</w:t>
        </w:r>
      </w:ins>
      <w:ins w:id="197" w:author="student" w:date="2020-01-19T10:56:00Z">
        <w:r w:rsidR="00CB56DD">
          <w:rPr>
            <w:szCs w:val="24"/>
          </w:rPr>
          <w:br/>
        </w:r>
      </w:ins>
      <w:del w:id="198" w:author="student" w:date="2020-01-19T10:37:00Z">
        <w:r w:rsidRPr="00F415D0" w:rsidDel="005A18D8">
          <w:rPr>
            <w:rFonts w:hint="eastAsia"/>
            <w:szCs w:val="24"/>
          </w:rPr>
          <w:delText>該帳號</w:delText>
        </w:r>
      </w:del>
      <w:del w:id="199" w:author="student" w:date="2020-01-19T10:36:00Z">
        <w:r w:rsidRPr="004910CE" w:rsidDel="005A18D8">
          <w:rPr>
            <w:rFonts w:hint="eastAsia"/>
            <w:szCs w:val="24"/>
          </w:rPr>
          <w:delText>與他們</w:delText>
        </w:r>
      </w:del>
      <w:del w:id="200" w:author="student" w:date="2020-01-19T10:55:00Z">
        <w:r w:rsidRPr="004910CE" w:rsidDel="00CB56DD">
          <w:rPr>
            <w:rFonts w:hint="eastAsia"/>
            <w:szCs w:val="24"/>
          </w:rPr>
          <w:delText>聊天紀錄檔的檔名</w:delText>
        </w:r>
      </w:del>
      <w:ins w:id="201" w:author="student" w:date="2020-01-19T10:55:00Z">
        <w:r w:rsidR="00CB56DD">
          <w:rPr>
            <w:rFonts w:hint="eastAsia"/>
            <w:szCs w:val="24"/>
          </w:rPr>
          <w:t>這筆資料，</w:t>
        </w:r>
      </w:ins>
      <w:r w:rsidRPr="00F415D0">
        <w:rPr>
          <w:rFonts w:hint="eastAsia"/>
          <w:szCs w:val="24"/>
        </w:rPr>
        <w:t>加入</w:t>
      </w:r>
      <w:r w:rsidRPr="004910CE">
        <w:rPr>
          <w:rFonts w:hint="eastAsia"/>
          <w:szCs w:val="24"/>
        </w:rPr>
        <w:t>user_data</w:t>
      </w:r>
      <w:ins w:id="202" w:author="student" w:date="2020-01-19T10:38:00Z">
        <w:r w:rsidR="005A18D8">
          <w:rPr>
            <w:szCs w:val="24"/>
          </w:rPr>
          <w:t>/</w:t>
        </w:r>
      </w:ins>
      <w:ins w:id="203" w:author="student" w:date="2020-01-19T10:55:00Z">
        <w:r w:rsidR="00CB56DD">
          <w:rPr>
            <w:szCs w:val="24"/>
          </w:rPr>
          <w:t>[hash(userA)].json</w:t>
        </w:r>
      </w:ins>
      <w:del w:id="204" w:author="student" w:date="2020-01-19T10:56:00Z">
        <w:r w:rsidRPr="00F415D0" w:rsidDel="00CB56DD">
          <w:rPr>
            <w:rFonts w:hint="eastAsia"/>
            <w:szCs w:val="24"/>
          </w:rPr>
          <w:delText>內</w:delText>
        </w:r>
      </w:del>
      <w:del w:id="205" w:author="student" w:date="2020-01-19T10:36:00Z">
        <w:r w:rsidRPr="004910CE" w:rsidDel="005A18D8">
          <w:rPr>
            <w:rFonts w:hint="eastAsia"/>
            <w:szCs w:val="24"/>
          </w:rPr>
          <w:delText>該</w:delText>
        </w:r>
      </w:del>
      <w:del w:id="206" w:author="student" w:date="2020-01-19T10:56:00Z">
        <w:r w:rsidRPr="004910CE" w:rsidDel="00CB56DD">
          <w:rPr>
            <w:rFonts w:hint="eastAsia"/>
            <w:szCs w:val="24"/>
          </w:rPr>
          <w:delText>使用者</w:delText>
        </w:r>
      </w:del>
      <w:del w:id="207" w:author="student" w:date="2020-01-19T10:37:00Z">
        <w:r w:rsidRPr="004910CE" w:rsidDel="005A18D8">
          <w:rPr>
            <w:rFonts w:hint="eastAsia"/>
            <w:szCs w:val="24"/>
          </w:rPr>
          <w:delText>專屬</w:delText>
        </w:r>
      </w:del>
      <w:del w:id="208" w:author="student" w:date="2020-01-19T10:56:00Z">
        <w:r w:rsidRPr="00F24A75" w:rsidDel="00CB56DD">
          <w:rPr>
            <w:rFonts w:hint="eastAsia"/>
            <w:szCs w:val="24"/>
          </w:rPr>
          <w:delText>的</w:delText>
        </w:r>
        <w:r w:rsidRPr="00F24A75" w:rsidDel="00CB56DD">
          <w:rPr>
            <w:rFonts w:hint="eastAsia"/>
            <w:szCs w:val="24"/>
          </w:rPr>
          <w:delText>json</w:delText>
        </w:r>
        <w:r w:rsidRPr="00F24A75" w:rsidDel="00CB56DD">
          <w:rPr>
            <w:rFonts w:hint="eastAsia"/>
            <w:szCs w:val="24"/>
          </w:rPr>
          <w:delText>檔</w:delText>
        </w:r>
      </w:del>
      <w:r w:rsidRPr="00F24A75">
        <w:rPr>
          <w:rFonts w:hint="eastAsia"/>
          <w:szCs w:val="24"/>
        </w:rPr>
        <w:t>中</w:t>
      </w:r>
      <w:ins w:id="209" w:author="student" w:date="2020-01-19T10:40:00Z">
        <w:r w:rsidR="005A18D8">
          <w:rPr>
            <w:rFonts w:hint="eastAsia"/>
            <w:szCs w:val="24"/>
          </w:rPr>
          <w:t>。</w:t>
        </w:r>
      </w:ins>
    </w:p>
    <w:p w14:paraId="2E177709" w14:textId="77777777" w:rsidR="00730A5D" w:rsidRDefault="00E42F96">
      <w:pPr>
        <w:pStyle w:val="a7"/>
        <w:numPr>
          <w:ilvl w:val="0"/>
          <w:numId w:val="4"/>
        </w:numPr>
        <w:spacing w:afterLines="50" w:after="120"/>
        <w:ind w:leftChars="0"/>
        <w:rPr>
          <w:ins w:id="210" w:author="student" w:date="2020-01-19T11:06:00Z"/>
          <w:szCs w:val="24"/>
        </w:rPr>
        <w:pPrChange w:id="211" w:author="student" w:date="2020-01-19T10:54:00Z">
          <w:pPr>
            <w:numPr>
              <w:numId w:val="2"/>
            </w:numPr>
            <w:ind w:left="480" w:hanging="480"/>
          </w:pPr>
        </w:pPrChange>
      </w:pPr>
      <w:del w:id="212" w:author="student" w:date="2020-01-19T10:38:00Z">
        <w:r w:rsidRPr="004910CE" w:rsidDel="005A18D8">
          <w:rPr>
            <w:rFonts w:hint="eastAsia"/>
            <w:szCs w:val="24"/>
          </w:rPr>
          <w:delText>，</w:delText>
        </w:r>
      </w:del>
      <w:del w:id="213" w:author="student" w:date="2020-01-19T10:40:00Z">
        <w:r w:rsidRPr="004910CE" w:rsidDel="005A18D8">
          <w:rPr>
            <w:rFonts w:hint="eastAsia"/>
            <w:szCs w:val="24"/>
          </w:rPr>
          <w:delText>每次</w:delText>
        </w:r>
      </w:del>
      <w:del w:id="214" w:author="student" w:date="2020-01-19T10:57:00Z">
        <w:r w:rsidRPr="004910CE" w:rsidDel="00CB56DD">
          <w:rPr>
            <w:rFonts w:hint="eastAsia"/>
            <w:szCs w:val="24"/>
          </w:rPr>
          <w:delText>登入聊天室大廳就會讀取該</w:delText>
        </w:r>
        <w:r w:rsidRPr="00F24A75" w:rsidDel="00CB56DD">
          <w:rPr>
            <w:rFonts w:hint="eastAsia"/>
            <w:szCs w:val="24"/>
          </w:rPr>
          <w:delText>json</w:delText>
        </w:r>
        <w:r w:rsidRPr="00F24A75" w:rsidDel="00CB56DD">
          <w:rPr>
            <w:rFonts w:hint="eastAsia"/>
            <w:szCs w:val="24"/>
          </w:rPr>
          <w:delText>檔並將所有好友顯示在左側。</w:delText>
        </w:r>
        <w:r w:rsidR="0046100C" w:rsidRPr="00F24A75" w:rsidDel="00CB56DD">
          <w:rPr>
            <w:szCs w:val="24"/>
          </w:rPr>
          <w:br/>
        </w:r>
      </w:del>
      <w:r w:rsidRPr="00F24A75">
        <w:rPr>
          <w:rFonts w:hint="eastAsia"/>
          <w:szCs w:val="24"/>
        </w:rPr>
        <w:t>聊天大廳</w:t>
      </w:r>
      <w:ins w:id="215" w:author="student" w:date="2020-01-19T10:57:00Z">
        <w:r w:rsidR="00CB56DD">
          <w:rPr>
            <w:rFonts w:hint="eastAsia"/>
            <w:szCs w:val="24"/>
          </w:rPr>
          <w:t>─</w:t>
        </w:r>
      </w:ins>
      <w:del w:id="216" w:author="student" w:date="2020-01-19T10:57:00Z">
        <w:r w:rsidRPr="00F415D0" w:rsidDel="00CB56DD">
          <w:rPr>
            <w:rFonts w:hint="eastAsia"/>
            <w:szCs w:val="24"/>
          </w:rPr>
          <w:delText>：</w:delText>
        </w:r>
      </w:del>
      <w:r w:rsidRPr="004910CE">
        <w:rPr>
          <w:rFonts w:hint="eastAsia"/>
          <w:szCs w:val="24"/>
        </w:rPr>
        <w:t>傳訊息：</w:t>
      </w:r>
      <w:ins w:id="217" w:author="student" w:date="2020-01-19T11:04:00Z">
        <w:r w:rsidR="00730A5D">
          <w:rPr>
            <w:rFonts w:hint="eastAsia"/>
            <w:szCs w:val="24"/>
          </w:rPr>
          <w:t>sendmsg.php</w:t>
        </w:r>
      </w:ins>
      <w:ins w:id="218" w:author="student" w:date="2020-01-19T11:05:00Z">
        <w:r w:rsidR="00730A5D">
          <w:rPr>
            <w:rFonts w:hint="eastAsia"/>
            <w:szCs w:val="24"/>
          </w:rPr>
          <w:t>會回傳</w:t>
        </w:r>
        <w:r w:rsidR="00730A5D">
          <w:rPr>
            <w:rFonts w:hint="eastAsia"/>
            <w:szCs w:val="24"/>
          </w:rPr>
          <w:t>timestamp</w:t>
        </w:r>
        <w:r w:rsidR="00730A5D">
          <w:rPr>
            <w:rFonts w:hint="eastAsia"/>
            <w:szCs w:val="24"/>
          </w:rPr>
          <w:t>之後的所有訊息，用以在聊天室中顯示檔案。</w:t>
        </w:r>
        <w:r w:rsidR="00730A5D">
          <w:rPr>
            <w:rFonts w:hint="eastAsia"/>
            <w:szCs w:val="24"/>
          </w:rPr>
          <w:t>sendmsg.</w:t>
        </w:r>
        <w:r w:rsidR="00730A5D">
          <w:rPr>
            <w:szCs w:val="24"/>
          </w:rPr>
          <w:t>php</w:t>
        </w:r>
        <w:r w:rsidR="00730A5D">
          <w:rPr>
            <w:rFonts w:hint="eastAsia"/>
            <w:szCs w:val="24"/>
          </w:rPr>
          <w:t>有</w:t>
        </w:r>
      </w:ins>
      <w:ins w:id="219" w:author="student" w:date="2020-01-19T11:06:00Z">
        <w:r w:rsidR="00730A5D">
          <w:rPr>
            <w:rFonts w:hint="eastAsia"/>
            <w:szCs w:val="24"/>
          </w:rPr>
          <w:t>三</w:t>
        </w:r>
      </w:ins>
      <w:ins w:id="220" w:author="student" w:date="2020-01-19T11:05:00Z">
        <w:r w:rsidR="00730A5D">
          <w:rPr>
            <w:rFonts w:hint="eastAsia"/>
            <w:szCs w:val="24"/>
          </w:rPr>
          <w:t>個用途</w:t>
        </w:r>
      </w:ins>
      <w:ins w:id="221" w:author="student" w:date="2020-01-19T11:06:00Z">
        <w:r w:rsidR="00730A5D">
          <w:rPr>
            <w:rFonts w:hint="eastAsia"/>
            <w:szCs w:val="24"/>
          </w:rPr>
          <w:t>：</w:t>
        </w:r>
      </w:ins>
    </w:p>
    <w:p w14:paraId="553E681D" w14:textId="77777777" w:rsidR="00730A5D" w:rsidRDefault="00730A5D">
      <w:pPr>
        <w:pStyle w:val="a7"/>
        <w:numPr>
          <w:ilvl w:val="0"/>
          <w:numId w:val="6"/>
        </w:numPr>
        <w:spacing w:afterLines="50" w:after="120"/>
        <w:ind w:leftChars="0"/>
        <w:rPr>
          <w:ins w:id="222" w:author="student" w:date="2020-01-19T11:06:00Z"/>
          <w:szCs w:val="24"/>
        </w:rPr>
        <w:pPrChange w:id="223" w:author="student" w:date="2020-01-19T11:06:00Z">
          <w:pPr>
            <w:numPr>
              <w:numId w:val="2"/>
            </w:numPr>
            <w:ind w:left="480" w:hanging="480"/>
          </w:pPr>
        </w:pPrChange>
      </w:pPr>
      <w:ins w:id="224" w:author="student" w:date="2020-01-19T11:07:00Z">
        <w:r>
          <w:rPr>
            <w:szCs w:val="24"/>
          </w:rPr>
          <w:t>A</w:t>
        </w:r>
      </w:ins>
      <w:ins w:id="225" w:author="student" w:date="2020-01-19T11:06:00Z">
        <w:r>
          <w:rPr>
            <w:rFonts w:hint="eastAsia"/>
            <w:szCs w:val="24"/>
          </w:rPr>
          <w:t>在點擊好友列表中</w:t>
        </w:r>
      </w:ins>
      <w:ins w:id="226" w:author="student" w:date="2020-01-19T11:07:00Z"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的</w:t>
        </w:r>
      </w:ins>
      <w:ins w:id="227" w:author="student" w:date="2020-01-19T11:06:00Z">
        <w:r>
          <w:rPr>
            <w:rFonts w:hint="eastAsia"/>
            <w:szCs w:val="24"/>
          </w:rPr>
          <w:t>按紐時</w:t>
        </w:r>
      </w:ins>
      <w:ins w:id="228" w:author="student" w:date="2020-01-19T11:09:00Z">
        <w:r>
          <w:rPr>
            <w:rFonts w:hint="eastAsia"/>
            <w:szCs w:val="24"/>
          </w:rPr>
          <w:t>，以</w:t>
        </w:r>
      </w:ins>
      <w:ins w:id="229" w:author="student" w:date="2020-01-19T11:06:00Z">
        <w:r>
          <w:rPr>
            <w:rFonts w:hint="eastAsia"/>
            <w:szCs w:val="24"/>
          </w:rPr>
          <w:t>timestamp=0</w:t>
        </w:r>
      </w:ins>
      <w:ins w:id="230" w:author="student" w:date="2020-01-19T11:09:00Z">
        <w:r>
          <w:rPr>
            <w:rFonts w:hint="eastAsia"/>
            <w:szCs w:val="24"/>
          </w:rPr>
          <w:t>呼叫</w:t>
        </w:r>
      </w:ins>
      <w:ins w:id="231" w:author="student" w:date="2020-01-19T11:06:00Z">
        <w:r>
          <w:rPr>
            <w:rFonts w:hint="eastAsia"/>
            <w:szCs w:val="24"/>
          </w:rPr>
          <w:t>sendmsg.php</w:t>
        </w:r>
        <w:r>
          <w:rPr>
            <w:rFonts w:hint="eastAsia"/>
            <w:szCs w:val="24"/>
          </w:rPr>
          <w:t>，聊天室即會顯示</w:t>
        </w:r>
      </w:ins>
      <w:ins w:id="232" w:author="student" w:date="2020-01-19T11:07:00Z">
        <w:r>
          <w:rPr>
            <w:rFonts w:hint="eastAsia"/>
            <w:szCs w:val="24"/>
          </w:rPr>
          <w:t>與</w:t>
        </w:r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的</w:t>
        </w:r>
      </w:ins>
      <w:ins w:id="233" w:author="student" w:date="2020-01-19T11:06:00Z">
        <w:r>
          <w:rPr>
            <w:rFonts w:hint="eastAsia"/>
            <w:szCs w:val="24"/>
          </w:rPr>
          <w:t>所有</w:t>
        </w:r>
      </w:ins>
      <w:ins w:id="234" w:author="student" w:date="2020-01-19T11:07:00Z">
        <w:r>
          <w:rPr>
            <w:rFonts w:hint="eastAsia"/>
            <w:szCs w:val="24"/>
          </w:rPr>
          <w:t>聊天</w:t>
        </w:r>
      </w:ins>
      <w:ins w:id="235" w:author="student" w:date="2020-01-19T11:06:00Z">
        <w:r>
          <w:rPr>
            <w:rFonts w:hint="eastAsia"/>
            <w:szCs w:val="24"/>
          </w:rPr>
          <w:t>紀錄。</w:t>
        </w:r>
      </w:ins>
    </w:p>
    <w:p w14:paraId="562D0430" w14:textId="77777777" w:rsidR="00730A5D" w:rsidRDefault="00730A5D">
      <w:pPr>
        <w:pStyle w:val="a7"/>
        <w:numPr>
          <w:ilvl w:val="0"/>
          <w:numId w:val="6"/>
        </w:numPr>
        <w:spacing w:afterLines="50" w:after="120"/>
        <w:ind w:leftChars="0"/>
        <w:rPr>
          <w:ins w:id="236" w:author="student" w:date="2020-01-19T11:08:00Z"/>
          <w:szCs w:val="24"/>
        </w:rPr>
        <w:pPrChange w:id="237" w:author="student" w:date="2020-01-19T11:06:00Z">
          <w:pPr>
            <w:numPr>
              <w:numId w:val="2"/>
            </w:numPr>
            <w:ind w:left="480" w:hanging="480"/>
          </w:pPr>
        </w:pPrChange>
      </w:pPr>
      <w:ins w:id="238" w:author="student" w:date="2020-01-19T11:06:00Z">
        <w:r>
          <w:rPr>
            <w:szCs w:val="24"/>
          </w:rPr>
          <w:t>A</w:t>
        </w:r>
        <w:r>
          <w:rPr>
            <w:rFonts w:hint="eastAsia"/>
            <w:szCs w:val="24"/>
          </w:rPr>
          <w:t>傳訊息</w:t>
        </w:r>
      </w:ins>
      <w:ins w:id="239" w:author="student" w:date="2020-01-19T11:08:00Z">
        <w:r>
          <w:rPr>
            <w:rFonts w:hint="eastAsia"/>
            <w:szCs w:val="24"/>
          </w:rPr>
          <w:t>/</w:t>
        </w:r>
        <w:r>
          <w:rPr>
            <w:rFonts w:hint="eastAsia"/>
            <w:szCs w:val="24"/>
          </w:rPr>
          <w:t>檔案</w:t>
        </w:r>
      </w:ins>
      <w:ins w:id="240" w:author="student" w:date="2020-01-19T11:06:00Z">
        <w:r>
          <w:rPr>
            <w:rFonts w:hint="eastAsia"/>
            <w:szCs w:val="24"/>
          </w:rPr>
          <w:t>給</w:t>
        </w:r>
        <w:r>
          <w:rPr>
            <w:rFonts w:hint="eastAsia"/>
            <w:szCs w:val="24"/>
          </w:rPr>
          <w:t>B</w:t>
        </w:r>
        <w:r>
          <w:rPr>
            <w:rFonts w:hint="eastAsia"/>
            <w:szCs w:val="24"/>
          </w:rPr>
          <w:t>時，</w:t>
        </w:r>
      </w:ins>
      <w:ins w:id="241" w:author="student" w:date="2020-01-19T11:09:00Z">
        <w:r>
          <w:rPr>
            <w:rFonts w:hint="eastAsia"/>
            <w:szCs w:val="24"/>
          </w:rPr>
          <w:t>呼叫</w:t>
        </w:r>
      </w:ins>
      <w:ins w:id="242" w:author="student" w:date="2020-01-19T11:07:00Z">
        <w:r>
          <w:rPr>
            <w:rFonts w:hint="eastAsia"/>
            <w:szCs w:val="24"/>
          </w:rPr>
          <w:t>sendmsg.php</w:t>
        </w:r>
      </w:ins>
      <w:ins w:id="243" w:author="student" w:date="2020-01-19T11:14:00Z">
        <w:r>
          <w:rPr>
            <w:rFonts w:hint="eastAsia"/>
            <w:szCs w:val="24"/>
          </w:rPr>
          <w:t>並更新</w:t>
        </w:r>
        <w:r>
          <w:rPr>
            <w:rFonts w:hint="eastAsia"/>
            <w:szCs w:val="24"/>
          </w:rPr>
          <w:t>timestamp</w:t>
        </w:r>
        <w:r>
          <w:rPr>
            <w:szCs w:val="24"/>
          </w:rPr>
          <w:t>=currenttime</w:t>
        </w:r>
      </w:ins>
      <w:ins w:id="244" w:author="student" w:date="2020-01-19T11:07:00Z">
        <w:r>
          <w:rPr>
            <w:rFonts w:hint="eastAsia"/>
            <w:szCs w:val="24"/>
          </w:rPr>
          <w:t>，</w:t>
        </w:r>
      </w:ins>
      <w:ins w:id="245" w:author="student" w:date="2020-01-19T11:08:00Z">
        <w:r>
          <w:rPr>
            <w:rFonts w:hint="eastAsia"/>
            <w:szCs w:val="24"/>
          </w:rPr>
          <w:t>聊天室即會</w:t>
        </w:r>
      </w:ins>
      <w:ins w:id="246" w:author="student" w:date="2020-01-19T11:14:00Z">
        <w:r>
          <w:rPr>
            <w:rFonts w:hint="eastAsia"/>
            <w:szCs w:val="24"/>
          </w:rPr>
          <w:t>新增</w:t>
        </w:r>
      </w:ins>
      <w:ins w:id="247" w:author="student" w:date="2020-01-19T11:08:00Z">
        <w:r>
          <w:rPr>
            <w:rFonts w:hint="eastAsia"/>
            <w:szCs w:val="24"/>
          </w:rPr>
          <w:t>此筆新訊息</w:t>
        </w:r>
      </w:ins>
      <w:ins w:id="248" w:author="student" w:date="2020-01-19T11:10:00Z">
        <w:r>
          <w:rPr>
            <w:rFonts w:hint="eastAsia"/>
            <w:szCs w:val="24"/>
          </w:rPr>
          <w:t>；同時也會將新訊息的資料存入</w:t>
        </w:r>
        <w:r>
          <w:rPr>
            <w:rFonts w:hint="eastAsia"/>
            <w:szCs w:val="24"/>
          </w:rPr>
          <w:t>msg_data/[</w:t>
        </w:r>
        <w:r>
          <w:rPr>
            <w:szCs w:val="24"/>
          </w:rPr>
          <w:t>hash(userA,userB)</w:t>
        </w:r>
        <w:r>
          <w:rPr>
            <w:rFonts w:hint="eastAsia"/>
            <w:szCs w:val="24"/>
          </w:rPr>
          <w:t>]</w:t>
        </w:r>
        <w:r>
          <w:rPr>
            <w:szCs w:val="24"/>
          </w:rPr>
          <w:t>.json</w:t>
        </w:r>
        <w:r>
          <w:rPr>
            <w:rFonts w:hint="eastAsia"/>
            <w:szCs w:val="24"/>
          </w:rPr>
          <w:t>中</w:t>
        </w:r>
      </w:ins>
      <w:ins w:id="249" w:author="student" w:date="2020-01-19T11:15:00Z">
        <w:r w:rsidR="008F1A2B">
          <w:rPr>
            <w:rFonts w:hint="eastAsia"/>
            <w:szCs w:val="24"/>
          </w:rPr>
          <w:t>，並更新</w:t>
        </w:r>
        <w:r w:rsidR="008F1A2B">
          <w:rPr>
            <w:rFonts w:hint="eastAsia"/>
            <w:szCs w:val="24"/>
          </w:rPr>
          <w:t>user_data/</w:t>
        </w:r>
      </w:ins>
      <w:ins w:id="250" w:author="student" w:date="2020-01-19T11:17:00Z">
        <w:r w:rsidR="008F1A2B">
          <w:rPr>
            <w:rFonts w:hint="eastAsia"/>
            <w:szCs w:val="24"/>
          </w:rPr>
          <w:t>中的</w:t>
        </w:r>
      </w:ins>
      <w:ins w:id="251" w:author="student" w:date="2020-01-19T11:16:00Z">
        <w:r w:rsidR="008F1A2B">
          <w:rPr>
            <w:rFonts w:hint="eastAsia"/>
            <w:szCs w:val="24"/>
          </w:rPr>
          <w:t>最後聊天時間</w:t>
        </w:r>
      </w:ins>
      <w:ins w:id="252" w:author="student" w:date="2020-01-19T11:17:00Z">
        <w:r w:rsidR="008F1A2B">
          <w:rPr>
            <w:rFonts w:hint="eastAsia"/>
            <w:szCs w:val="24"/>
          </w:rPr>
          <w:t>。</w:t>
        </w:r>
      </w:ins>
      <w:ins w:id="253" w:author="student" w:date="2020-01-19T11:10:00Z">
        <w:r>
          <w:rPr>
            <w:szCs w:val="24"/>
          </w:rPr>
          <w:br/>
        </w:r>
      </w:ins>
      <w:ins w:id="254" w:author="student" w:date="2020-01-19T11:08:00Z">
        <w:r>
          <w:rPr>
            <w:rFonts w:hint="eastAsia"/>
            <w:szCs w:val="24"/>
          </w:rPr>
          <w:t>(</w:t>
        </w:r>
        <w:r>
          <w:rPr>
            <w:rFonts w:hint="eastAsia"/>
            <w:szCs w:val="24"/>
          </w:rPr>
          <w:t>傳送檔案時也會自動傳送一筆對應的訊息</w:t>
        </w:r>
        <w:r>
          <w:rPr>
            <w:rFonts w:hint="eastAsia"/>
            <w:szCs w:val="24"/>
          </w:rPr>
          <w:t>)</w:t>
        </w:r>
      </w:ins>
    </w:p>
    <w:p w14:paraId="1806959C" w14:textId="77777777" w:rsidR="008F1A2B" w:rsidRPr="00F415D0" w:rsidRDefault="00730A5D">
      <w:pPr>
        <w:pStyle w:val="a7"/>
        <w:numPr>
          <w:ilvl w:val="0"/>
          <w:numId w:val="6"/>
        </w:numPr>
        <w:spacing w:afterLines="50" w:after="120"/>
        <w:ind w:leftChars="0"/>
        <w:rPr>
          <w:ins w:id="255" w:author="student" w:date="2020-01-19T11:10:00Z"/>
          <w:szCs w:val="24"/>
        </w:rPr>
        <w:pPrChange w:id="256" w:author="student" w:date="2020-01-19T11:18:00Z">
          <w:pPr>
            <w:numPr>
              <w:numId w:val="2"/>
            </w:numPr>
            <w:ind w:left="480" w:hanging="480"/>
          </w:pPr>
        </w:pPrChange>
      </w:pPr>
      <w:ins w:id="257" w:author="student" w:date="2020-01-19T11:08:00Z">
        <w:r>
          <w:rPr>
            <w:szCs w:val="24"/>
          </w:rPr>
          <w:t>userB</w:t>
        </w:r>
        <w:r>
          <w:rPr>
            <w:rFonts w:hint="eastAsia"/>
            <w:szCs w:val="24"/>
          </w:rPr>
          <w:t>開啟</w:t>
        </w:r>
        <w:r>
          <w:rPr>
            <w:rFonts w:hint="eastAsia"/>
            <w:szCs w:val="24"/>
          </w:rPr>
          <w:t>userA</w:t>
        </w:r>
        <w:r>
          <w:rPr>
            <w:rFonts w:hint="eastAsia"/>
            <w:szCs w:val="24"/>
          </w:rPr>
          <w:t>的聊天室時，每數秒</w:t>
        </w:r>
      </w:ins>
      <w:ins w:id="258" w:author="student" w:date="2020-01-19T11:09:00Z">
        <w:r>
          <w:rPr>
            <w:rFonts w:hint="eastAsia"/>
            <w:szCs w:val="24"/>
          </w:rPr>
          <w:t>呼叫</w:t>
        </w:r>
        <w:r>
          <w:rPr>
            <w:rFonts w:hint="eastAsia"/>
            <w:szCs w:val="24"/>
          </w:rPr>
          <w:t>sendmsg.php</w:t>
        </w:r>
      </w:ins>
      <w:ins w:id="259" w:author="student" w:date="2020-01-19T11:14:00Z">
        <w:r>
          <w:rPr>
            <w:rFonts w:hint="eastAsia"/>
            <w:szCs w:val="24"/>
          </w:rPr>
          <w:t>並更新</w:t>
        </w:r>
        <w:r>
          <w:rPr>
            <w:rFonts w:hint="eastAsia"/>
            <w:szCs w:val="24"/>
          </w:rPr>
          <w:t>timestamp=currenttime</w:t>
        </w:r>
      </w:ins>
      <w:ins w:id="260" w:author="student" w:date="2020-01-19T11:09:00Z">
        <w:r>
          <w:rPr>
            <w:rFonts w:hint="eastAsia"/>
            <w:szCs w:val="24"/>
          </w:rPr>
          <w:t>，就會實時更</w:t>
        </w:r>
      </w:ins>
      <w:ins w:id="261" w:author="student" w:date="2020-01-19T11:17:00Z">
        <w:r w:rsidR="008F1A2B">
          <w:rPr>
            <w:rFonts w:hint="eastAsia"/>
            <w:szCs w:val="24"/>
          </w:rPr>
          <w:t>新</w:t>
        </w:r>
        <w:r w:rsidR="008F1A2B">
          <w:rPr>
            <w:rFonts w:hint="eastAsia"/>
            <w:szCs w:val="24"/>
          </w:rPr>
          <w:t>B</w:t>
        </w:r>
        <w:r w:rsidR="008F1A2B">
          <w:rPr>
            <w:rFonts w:hint="eastAsia"/>
            <w:szCs w:val="24"/>
          </w:rPr>
          <w:t>的</w:t>
        </w:r>
      </w:ins>
      <w:ins w:id="262" w:author="student" w:date="2020-01-19T11:09:00Z">
        <w:r>
          <w:rPr>
            <w:rFonts w:hint="eastAsia"/>
            <w:szCs w:val="24"/>
          </w:rPr>
          <w:t>聊天</w:t>
        </w:r>
      </w:ins>
      <w:ins w:id="263" w:author="student" w:date="2020-01-19T11:17:00Z">
        <w:r w:rsidR="008F1A2B">
          <w:rPr>
            <w:rFonts w:hint="eastAsia"/>
            <w:szCs w:val="24"/>
          </w:rPr>
          <w:t>室</w:t>
        </w:r>
      </w:ins>
      <w:ins w:id="264" w:author="student" w:date="2020-01-19T11:09:00Z">
        <w:r>
          <w:rPr>
            <w:rFonts w:hint="eastAsia"/>
            <w:szCs w:val="24"/>
          </w:rPr>
          <w:t>訊息</w:t>
        </w:r>
      </w:ins>
      <w:ins w:id="265" w:author="student" w:date="2020-01-19T11:17:00Z">
        <w:r w:rsidR="008F1A2B">
          <w:rPr>
            <w:rFonts w:hint="eastAsia"/>
            <w:szCs w:val="24"/>
          </w:rPr>
          <w:t>。</w:t>
        </w:r>
      </w:ins>
    </w:p>
    <w:p w14:paraId="4FA631ED" w14:textId="0FF75709" w:rsidR="006423D5" w:rsidDel="008F1A2B" w:rsidRDefault="006549B4">
      <w:pPr>
        <w:pStyle w:val="a7"/>
        <w:numPr>
          <w:ilvl w:val="0"/>
          <w:numId w:val="4"/>
        </w:numPr>
        <w:spacing w:afterLines="50" w:after="120"/>
        <w:ind w:leftChars="0"/>
        <w:rPr>
          <w:del w:id="266" w:author="student" w:date="2020-01-19T11:17:00Z"/>
          <w:szCs w:val="24"/>
        </w:rPr>
        <w:pPrChange w:id="267" w:author="student" w:date="2020-01-19T11:17:00Z">
          <w:pPr>
            <w:ind w:left="480"/>
          </w:pPr>
        </w:pPrChange>
      </w:pPr>
      <w:del w:id="268" w:author="student" w:date="2020-01-19T11:10:00Z">
        <w:r w:rsidRPr="004910CE" w:rsidDel="00730A5D">
          <w:rPr>
            <w:rFonts w:hint="eastAsia"/>
            <w:szCs w:val="24"/>
          </w:rPr>
          <w:delText>傳送訊息至</w:delText>
        </w:r>
        <w:r w:rsidRPr="004910CE" w:rsidDel="00730A5D">
          <w:rPr>
            <w:rFonts w:hint="eastAsia"/>
            <w:szCs w:val="24"/>
          </w:rPr>
          <w:delText>sendmsg</w:delText>
        </w:r>
        <w:r w:rsidRPr="004910CE" w:rsidDel="00730A5D">
          <w:rPr>
            <w:szCs w:val="24"/>
          </w:rPr>
          <w:delText>.php</w:delText>
        </w:r>
        <w:r w:rsidRPr="004910CE" w:rsidDel="00730A5D">
          <w:rPr>
            <w:rFonts w:hint="eastAsia"/>
            <w:szCs w:val="24"/>
          </w:rPr>
          <w:delText>，將傳送者、時間與訊息存入</w:delText>
        </w:r>
        <w:r w:rsidRPr="004910CE" w:rsidDel="00730A5D">
          <w:rPr>
            <w:rFonts w:hint="eastAsia"/>
            <w:szCs w:val="24"/>
          </w:rPr>
          <w:delText>msg_data</w:delText>
        </w:r>
        <w:r w:rsidRPr="004910CE" w:rsidDel="00730A5D">
          <w:rPr>
            <w:rFonts w:hint="eastAsia"/>
            <w:szCs w:val="24"/>
          </w:rPr>
          <w:delText>中該聊天室的檔案。並將訊息傳回來顯示在聊天室內。</w:delText>
        </w:r>
        <w:r w:rsidR="0046100C" w:rsidRPr="00F24A75" w:rsidDel="00730A5D">
          <w:rPr>
            <w:szCs w:val="24"/>
          </w:rPr>
          <w:br/>
        </w:r>
        <w:r w:rsidRPr="00F24A75" w:rsidDel="00730A5D">
          <w:rPr>
            <w:rFonts w:hint="eastAsia"/>
            <w:szCs w:val="24"/>
          </w:rPr>
          <w:delText>點選某個好友時，就會把之前的對話紀錄載到聊天室內。此外，每數秒也會更新當前聊天室的訊息。</w:delText>
        </w:r>
        <w:r w:rsidR="0046100C" w:rsidRPr="00F24A75" w:rsidDel="00730A5D">
          <w:rPr>
            <w:szCs w:val="24"/>
          </w:rPr>
          <w:br/>
        </w:r>
      </w:del>
      <w:r w:rsidR="0096637E">
        <w:rPr>
          <w:rFonts w:hint="eastAsia"/>
          <w:szCs w:val="24"/>
        </w:rPr>
        <w:t>聊天大廳─上</w:t>
      </w:r>
      <w:r w:rsidRPr="00F24A75">
        <w:rPr>
          <w:rFonts w:hint="eastAsia"/>
          <w:szCs w:val="24"/>
        </w:rPr>
        <w:t>傳檔案：</w:t>
      </w:r>
      <w:r w:rsidR="0096637E">
        <w:rPr>
          <w:szCs w:val="24"/>
        </w:rPr>
        <w:br/>
      </w:r>
      <w:r w:rsidR="00F051C7">
        <w:rPr>
          <w:rFonts w:hint="eastAsia"/>
          <w:szCs w:val="24"/>
        </w:rPr>
        <w:t>上傳檔案時，會將原本的檔案檔名前加上接收</w:t>
      </w:r>
      <w:r w:rsidR="006423D5" w:rsidRPr="00F24A75">
        <w:rPr>
          <w:rFonts w:hint="eastAsia"/>
          <w:szCs w:val="24"/>
        </w:rPr>
        <w:t>者帳號的</w:t>
      </w:r>
      <w:r w:rsidR="006423D5" w:rsidRPr="00F24A75">
        <w:rPr>
          <w:rFonts w:hint="eastAsia"/>
          <w:szCs w:val="24"/>
        </w:rPr>
        <w:t>h</w:t>
      </w:r>
      <w:r w:rsidR="006423D5" w:rsidRPr="00F24A75">
        <w:rPr>
          <w:szCs w:val="24"/>
        </w:rPr>
        <w:t>ash</w:t>
      </w:r>
      <w:r w:rsidR="006423D5" w:rsidRPr="00F24A75">
        <w:rPr>
          <w:rFonts w:hint="eastAsia"/>
          <w:szCs w:val="24"/>
        </w:rPr>
        <w:t>值，以此辨別</w:t>
      </w:r>
      <w:r w:rsidR="007D7474">
        <w:rPr>
          <w:rFonts w:hint="eastAsia"/>
          <w:szCs w:val="24"/>
        </w:rPr>
        <w:t>此檔案是傳給誰的。上傳成功後，</w:t>
      </w:r>
      <w:r w:rsidR="006423D5" w:rsidRPr="00F24A75">
        <w:rPr>
          <w:rFonts w:hint="eastAsia"/>
          <w:szCs w:val="24"/>
        </w:rPr>
        <w:t>會將本次上傳檔案的檔名、傳送者、</w:t>
      </w:r>
      <w:r w:rsidR="006423D5" w:rsidRPr="00F24A75">
        <w:rPr>
          <w:rFonts w:hint="eastAsia"/>
          <w:szCs w:val="24"/>
        </w:rPr>
        <w:t>t</w:t>
      </w:r>
      <w:r w:rsidR="006423D5" w:rsidRPr="00F24A75">
        <w:rPr>
          <w:szCs w:val="24"/>
        </w:rPr>
        <w:t>imestamp</w:t>
      </w:r>
      <w:r w:rsidR="006423D5" w:rsidRPr="00F24A75">
        <w:rPr>
          <w:rFonts w:hint="eastAsia"/>
          <w:szCs w:val="24"/>
        </w:rPr>
        <w:t>紀錄到</w:t>
      </w:r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r w:rsidR="006423D5" w:rsidRPr="00F24A75">
        <w:rPr>
          <w:rFonts w:hint="eastAsia"/>
          <w:szCs w:val="24"/>
        </w:rPr>
        <w:t>內，如此一來</w:t>
      </w:r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就能透過</w:t>
      </w:r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r w:rsidR="006423D5" w:rsidRPr="00F24A75">
        <w:rPr>
          <w:rFonts w:hint="eastAsia"/>
          <w:szCs w:val="24"/>
        </w:rPr>
        <w:t>來判斷每一個檔案上傳的時間，以此決定是否將此檔案刪除，以免佔用</w:t>
      </w:r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的空間。此外，</w:t>
      </w:r>
      <w:r w:rsidR="006423D5" w:rsidRPr="00F24A75">
        <w:rPr>
          <w:rFonts w:hint="eastAsia"/>
          <w:szCs w:val="24"/>
        </w:rPr>
        <w:t>s</w:t>
      </w:r>
      <w:r w:rsidR="006423D5" w:rsidRPr="00F24A75">
        <w:rPr>
          <w:szCs w:val="24"/>
        </w:rPr>
        <w:t>erver</w:t>
      </w:r>
      <w:r w:rsidR="006423D5" w:rsidRPr="00F24A75">
        <w:rPr>
          <w:rFonts w:hint="eastAsia"/>
          <w:szCs w:val="24"/>
        </w:rPr>
        <w:t>每隔一段時間會讀取</w:t>
      </w:r>
      <w:r w:rsidR="006423D5" w:rsidRPr="00F24A75">
        <w:rPr>
          <w:rFonts w:hint="eastAsia"/>
          <w:szCs w:val="24"/>
        </w:rPr>
        <w:t>u</w:t>
      </w:r>
      <w:r w:rsidR="006423D5" w:rsidRPr="00F24A75">
        <w:rPr>
          <w:szCs w:val="24"/>
        </w:rPr>
        <w:t>pload_record.json</w:t>
      </w:r>
      <w:r w:rsidR="006423D5" w:rsidRPr="00F24A75">
        <w:rPr>
          <w:rFonts w:hint="eastAsia"/>
          <w:szCs w:val="24"/>
        </w:rPr>
        <w:t>來判斷有沒有</w:t>
      </w:r>
      <w:r w:rsidR="007D7474">
        <w:rPr>
          <w:rFonts w:hint="eastAsia"/>
          <w:szCs w:val="24"/>
        </w:rPr>
        <w:t>接收到</w:t>
      </w:r>
      <w:r w:rsidR="006423D5" w:rsidRPr="00F24A75">
        <w:rPr>
          <w:rFonts w:hint="eastAsia"/>
          <w:szCs w:val="24"/>
        </w:rPr>
        <w:t>檔案，有的話則會跳提醒通知。</w:t>
      </w:r>
    </w:p>
    <w:p w14:paraId="35D62A0A" w14:textId="77777777" w:rsidR="008F1A2B" w:rsidRPr="00F415D0" w:rsidRDefault="008F1A2B">
      <w:pPr>
        <w:pStyle w:val="a7"/>
        <w:numPr>
          <w:ilvl w:val="0"/>
          <w:numId w:val="4"/>
        </w:numPr>
        <w:spacing w:afterLines="50" w:after="120"/>
        <w:ind w:leftChars="0"/>
        <w:rPr>
          <w:ins w:id="269" w:author="student" w:date="2020-01-19T11:17:00Z"/>
          <w:szCs w:val="24"/>
        </w:rPr>
        <w:pPrChange w:id="270" w:author="student" w:date="2020-01-19T11:17:00Z">
          <w:pPr>
            <w:numPr>
              <w:numId w:val="2"/>
            </w:numPr>
            <w:ind w:left="480" w:hanging="480"/>
          </w:pPr>
        </w:pPrChange>
      </w:pPr>
    </w:p>
    <w:p w14:paraId="74178C69" w14:textId="05F9C130" w:rsidR="0046100C" w:rsidRDefault="007D7474">
      <w:pPr>
        <w:pStyle w:val="a7"/>
        <w:numPr>
          <w:ilvl w:val="0"/>
          <w:numId w:val="4"/>
        </w:numPr>
        <w:spacing w:afterLines="50" w:after="120"/>
        <w:ind w:leftChars="0"/>
        <w:rPr>
          <w:ins w:id="271" w:author="student" w:date="2020-01-19T11:19:00Z"/>
          <w:szCs w:val="24"/>
        </w:rPr>
        <w:pPrChange w:id="272" w:author="student" w:date="2020-01-19T11:17:00Z">
          <w:pPr>
            <w:ind w:left="480"/>
          </w:pPr>
        </w:pPrChange>
      </w:pPr>
      <w:r>
        <w:rPr>
          <w:rFonts w:hint="eastAsia"/>
          <w:szCs w:val="24"/>
        </w:rPr>
        <w:t>聊天大廳─下載</w:t>
      </w:r>
      <w:r w:rsidR="006423D5" w:rsidRPr="004910CE">
        <w:rPr>
          <w:rFonts w:hint="eastAsia"/>
          <w:szCs w:val="24"/>
        </w:rPr>
        <w:t>檔案：</w:t>
      </w:r>
      <w:r>
        <w:rPr>
          <w:szCs w:val="24"/>
        </w:rPr>
        <w:br/>
      </w:r>
      <w:r w:rsidR="006423D5" w:rsidRPr="004910CE">
        <w:rPr>
          <w:rFonts w:hint="eastAsia"/>
          <w:szCs w:val="24"/>
        </w:rPr>
        <w:t>使用者可以透過收到的訊息得知</w:t>
      </w:r>
      <w:r>
        <w:rPr>
          <w:rFonts w:hint="eastAsia"/>
          <w:szCs w:val="24"/>
        </w:rPr>
        <w:t>檔案名稱，並</w:t>
      </w:r>
      <w:r w:rsidR="006423D5" w:rsidRPr="004910CE">
        <w:rPr>
          <w:rFonts w:hint="eastAsia"/>
          <w:szCs w:val="24"/>
        </w:rPr>
        <w:t>在右下角的</w:t>
      </w:r>
      <w:r w:rsidR="0039713B" w:rsidRPr="004910CE">
        <w:rPr>
          <w:rFonts w:hint="eastAsia"/>
          <w:szCs w:val="24"/>
        </w:rPr>
        <w:t>空格內輸入。按</w:t>
      </w:r>
      <w:bookmarkStart w:id="273" w:name="_GoBack"/>
      <w:bookmarkEnd w:id="273"/>
      <w:r w:rsidR="0039713B" w:rsidRPr="004910CE">
        <w:rPr>
          <w:rFonts w:hint="eastAsia"/>
          <w:szCs w:val="24"/>
        </w:rPr>
        <w:t>下確認鍵後，</w:t>
      </w:r>
      <w:r w:rsidR="0039713B" w:rsidRPr="004910CE">
        <w:rPr>
          <w:rFonts w:hint="eastAsia"/>
          <w:szCs w:val="24"/>
        </w:rPr>
        <w:t>s</w:t>
      </w:r>
      <w:r w:rsidR="0039713B" w:rsidRPr="004910CE">
        <w:rPr>
          <w:szCs w:val="24"/>
        </w:rPr>
        <w:t>erver</w:t>
      </w:r>
      <w:r w:rsidR="0039713B" w:rsidRPr="00F24A75">
        <w:rPr>
          <w:rFonts w:hint="eastAsia"/>
          <w:szCs w:val="24"/>
        </w:rPr>
        <w:t>將會進入</w:t>
      </w:r>
      <w:r w:rsidR="0039713B" w:rsidRPr="00F24A75">
        <w:rPr>
          <w:rFonts w:hint="eastAsia"/>
          <w:szCs w:val="24"/>
        </w:rPr>
        <w:t>c</w:t>
      </w:r>
      <w:r w:rsidR="0039713B" w:rsidRPr="00F24A75">
        <w:rPr>
          <w:szCs w:val="24"/>
        </w:rPr>
        <w:t>heckfile.php</w:t>
      </w:r>
      <w:r w:rsidR="0039713B" w:rsidRPr="00F24A75">
        <w:rPr>
          <w:rFonts w:hint="eastAsia"/>
          <w:szCs w:val="24"/>
        </w:rPr>
        <w:t>判斷該檔案的目前情況為何，</w:t>
      </w:r>
      <w:r>
        <w:rPr>
          <w:rFonts w:hint="eastAsia"/>
          <w:szCs w:val="24"/>
        </w:rPr>
        <w:lastRenderedPageBreak/>
        <w:t>假入</w:t>
      </w:r>
      <w:r w:rsidR="0039713B" w:rsidRPr="00F24A75">
        <w:rPr>
          <w:szCs w:val="24"/>
        </w:rPr>
        <w:t>server</w:t>
      </w:r>
      <w:r w:rsidR="0039713B" w:rsidRPr="00F24A75">
        <w:rPr>
          <w:rFonts w:hint="eastAsia"/>
          <w:szCs w:val="24"/>
        </w:rPr>
        <w:t>透過比較使用者帳號及</w:t>
      </w:r>
      <w:r w:rsidR="0039713B" w:rsidRPr="00F24A75">
        <w:rPr>
          <w:rFonts w:hint="eastAsia"/>
          <w:szCs w:val="24"/>
        </w:rPr>
        <w:t>u</w:t>
      </w:r>
      <w:r w:rsidR="0039713B" w:rsidRPr="00F24A75">
        <w:rPr>
          <w:szCs w:val="24"/>
        </w:rPr>
        <w:t>pload_record.json</w:t>
      </w:r>
      <w:r w:rsidR="0039713B" w:rsidRPr="00F24A75">
        <w:rPr>
          <w:rFonts w:hint="eastAsia"/>
          <w:szCs w:val="24"/>
        </w:rPr>
        <w:t>的紀錄，確認該檔案使用者能夠存取的話，下載的按鈕才會被激活，按下下載即可下載檔案。</w:t>
      </w:r>
      <w:del w:id="274" w:author="student" w:date="2020-01-19T11:19:00Z">
        <w:r w:rsidR="0046100C" w:rsidRPr="00F24A75" w:rsidDel="008F1A2B">
          <w:rPr>
            <w:szCs w:val="24"/>
          </w:rPr>
          <w:br/>
        </w:r>
      </w:del>
    </w:p>
    <w:p w14:paraId="46727CA0" w14:textId="77777777" w:rsidR="008F1A2B" w:rsidRPr="00F415D0" w:rsidRDefault="008F1A2B">
      <w:pPr>
        <w:pStyle w:val="a7"/>
        <w:numPr>
          <w:ilvl w:val="0"/>
          <w:numId w:val="4"/>
        </w:numPr>
        <w:spacing w:afterLines="50" w:after="120"/>
        <w:ind w:leftChars="0"/>
        <w:rPr>
          <w:szCs w:val="24"/>
        </w:rPr>
        <w:pPrChange w:id="275" w:author="student" w:date="2020-01-19T11:17:00Z">
          <w:pPr>
            <w:ind w:left="480"/>
          </w:pPr>
        </w:pPrChange>
      </w:pPr>
      <w:ins w:id="276" w:author="student" w:date="2020-01-19T11:19:00Z">
        <w:r>
          <w:rPr>
            <w:rFonts w:hint="eastAsia"/>
            <w:szCs w:val="24"/>
          </w:rPr>
          <w:t>登出：由</w:t>
        </w:r>
        <w:r>
          <w:rPr>
            <w:rFonts w:hint="eastAsia"/>
            <w:szCs w:val="24"/>
          </w:rPr>
          <w:t>logout.php</w:t>
        </w:r>
        <w:r>
          <w:rPr>
            <w:rFonts w:hint="eastAsia"/>
            <w:szCs w:val="24"/>
          </w:rPr>
          <w:t>重新導向至</w:t>
        </w:r>
        <w:r>
          <w:rPr>
            <w:rFonts w:hint="eastAsia"/>
            <w:szCs w:val="24"/>
          </w:rPr>
          <w:t>index.php</w:t>
        </w:r>
        <w:r>
          <w:rPr>
            <w:rFonts w:hint="eastAsia"/>
            <w:szCs w:val="24"/>
          </w:rPr>
          <w:t>。</w:t>
        </w:r>
      </w:ins>
      <w:ins w:id="277" w:author="student" w:date="2020-01-19T11:21:00Z">
        <w:r>
          <w:rPr>
            <w:rFonts w:hint="eastAsia"/>
            <w:szCs w:val="24"/>
          </w:rPr>
          <w:t>若未登出即打開</w:t>
        </w:r>
        <w:r>
          <w:rPr>
            <w:rFonts w:hint="eastAsia"/>
            <w:szCs w:val="24"/>
          </w:rPr>
          <w:t>index.php</w:t>
        </w:r>
        <w:r>
          <w:rPr>
            <w:rFonts w:hint="eastAsia"/>
            <w:szCs w:val="24"/>
          </w:rPr>
          <w:t>，則會自動導向至</w:t>
        </w:r>
      </w:ins>
      <w:ins w:id="278" w:author="student" w:date="2020-01-19T11:22:00Z">
        <w:r>
          <w:rPr>
            <w:rFonts w:hint="eastAsia"/>
            <w:szCs w:val="24"/>
          </w:rPr>
          <w:t>chatroom.php</w:t>
        </w:r>
        <w:r>
          <w:rPr>
            <w:rFonts w:hint="eastAsia"/>
            <w:szCs w:val="24"/>
          </w:rPr>
          <w:t>。</w:t>
        </w:r>
      </w:ins>
    </w:p>
    <w:p w14:paraId="3123CFEE" w14:textId="77777777" w:rsidR="008F1A2B" w:rsidRDefault="0046100C">
      <w:pPr>
        <w:numPr>
          <w:ilvl w:val="0"/>
          <w:numId w:val="2"/>
        </w:numPr>
        <w:spacing w:afterLines="50" w:after="120"/>
        <w:rPr>
          <w:ins w:id="279" w:author="student" w:date="2020-01-19T11:18:00Z"/>
          <w:szCs w:val="24"/>
        </w:rPr>
        <w:pPrChange w:id="280" w:author="student" w:date="2020-01-19T10:17:00Z">
          <w:pPr>
            <w:numPr>
              <w:numId w:val="2"/>
            </w:numPr>
            <w:ind w:left="480" w:hanging="480"/>
          </w:pPr>
        </w:pPrChange>
      </w:pPr>
      <w:r w:rsidRPr="0046100C">
        <w:rPr>
          <w:szCs w:val="24"/>
        </w:rPr>
        <w:t>Other things you want to say, if any</w:t>
      </w:r>
    </w:p>
    <w:p w14:paraId="45ECB414" w14:textId="77777777" w:rsidR="008F1A2B" w:rsidRDefault="0046100C">
      <w:pPr>
        <w:spacing w:afterLines="50" w:after="120"/>
        <w:ind w:left="480"/>
        <w:rPr>
          <w:ins w:id="281" w:author="student" w:date="2020-01-19T11:19:00Z"/>
          <w:szCs w:val="24"/>
        </w:rPr>
        <w:pPrChange w:id="282" w:author="student" w:date="2020-01-19T11:18:00Z">
          <w:pPr>
            <w:numPr>
              <w:numId w:val="2"/>
            </w:numPr>
            <w:ind w:left="480" w:hanging="480"/>
          </w:pPr>
        </w:pPrChange>
      </w:pPr>
      <w:del w:id="283" w:author="student" w:date="2020-01-19T11:18:00Z">
        <w:r w:rsidDel="008F1A2B">
          <w:rPr>
            <w:szCs w:val="24"/>
          </w:rPr>
          <w:br/>
        </w:r>
      </w:del>
      <w:ins w:id="284" w:author="student" w:date="2020-01-19T11:18:00Z">
        <w:r w:rsidR="008F1A2B">
          <w:rPr>
            <w:rFonts w:hint="eastAsia"/>
            <w:szCs w:val="24"/>
          </w:rPr>
          <w:t>底下列出我們做的</w:t>
        </w:r>
        <w:r w:rsidR="008F1A2B">
          <w:rPr>
            <w:szCs w:val="24"/>
          </w:rPr>
          <w:t>Bonus</w:t>
        </w:r>
        <w:r w:rsidR="008F1A2B">
          <w:rPr>
            <w:rFonts w:hint="eastAsia"/>
            <w:szCs w:val="24"/>
          </w:rPr>
          <w:t>：</w:t>
        </w:r>
      </w:ins>
    </w:p>
    <w:p w14:paraId="24C53C35" w14:textId="77777777" w:rsidR="008F1A2B" w:rsidRDefault="008F1A2B">
      <w:pPr>
        <w:pStyle w:val="a7"/>
        <w:numPr>
          <w:ilvl w:val="0"/>
          <w:numId w:val="7"/>
        </w:numPr>
        <w:spacing w:afterLines="50" w:after="120"/>
        <w:ind w:leftChars="0"/>
        <w:rPr>
          <w:ins w:id="285" w:author="student" w:date="2020-01-19T11:21:00Z"/>
          <w:szCs w:val="24"/>
        </w:rPr>
        <w:pPrChange w:id="286" w:author="student" w:date="2020-01-19T11:19:00Z">
          <w:pPr>
            <w:numPr>
              <w:numId w:val="2"/>
            </w:numPr>
            <w:ind w:left="480" w:hanging="480"/>
          </w:pPr>
        </w:pPrChange>
      </w:pPr>
      <w:ins w:id="287" w:author="student" w:date="2020-01-19T11:23:00Z">
        <w:r>
          <w:rPr>
            <w:rFonts w:hint="eastAsia"/>
            <w:szCs w:val="24"/>
          </w:rPr>
          <w:t>實作登出功能，並</w:t>
        </w:r>
      </w:ins>
      <w:ins w:id="288" w:author="student" w:date="2020-01-19T11:21:00Z">
        <w:r>
          <w:rPr>
            <w:rFonts w:hint="eastAsia"/>
            <w:szCs w:val="24"/>
          </w:rPr>
          <w:t>自動保留登入狀態</w:t>
        </w:r>
      </w:ins>
      <w:ins w:id="289" w:author="student" w:date="2020-01-19T11:23:00Z">
        <w:r>
          <w:rPr>
            <w:rFonts w:hint="eastAsia"/>
            <w:szCs w:val="24"/>
          </w:rPr>
          <w:t>：</w:t>
        </w:r>
      </w:ins>
      <w:ins w:id="290" w:author="student" w:date="2020-01-19T11:21:00Z">
        <w:r>
          <w:rPr>
            <w:rFonts w:hint="eastAsia"/>
            <w:szCs w:val="24"/>
          </w:rPr>
          <w:t>若</w:t>
        </w:r>
      </w:ins>
      <w:ins w:id="291" w:author="student" w:date="2020-01-19T11:23:00Z">
        <w:r>
          <w:rPr>
            <w:rFonts w:hint="eastAsia"/>
            <w:szCs w:val="24"/>
          </w:rPr>
          <w:t>未登出，下次使用會自動導向至聊天室畫面。</w:t>
        </w:r>
      </w:ins>
    </w:p>
    <w:p w14:paraId="3DA38808" w14:textId="77777777" w:rsidR="008F1A2B" w:rsidRDefault="008F1A2B">
      <w:pPr>
        <w:pStyle w:val="a7"/>
        <w:numPr>
          <w:ilvl w:val="0"/>
          <w:numId w:val="7"/>
        </w:numPr>
        <w:spacing w:afterLines="50" w:after="120"/>
        <w:ind w:leftChars="0"/>
        <w:rPr>
          <w:ins w:id="292" w:author="student" w:date="2020-01-19T11:24:00Z"/>
          <w:szCs w:val="24"/>
        </w:rPr>
        <w:pPrChange w:id="293" w:author="student" w:date="2020-01-19T11:19:00Z">
          <w:pPr>
            <w:numPr>
              <w:numId w:val="2"/>
            </w:numPr>
            <w:ind w:left="480" w:hanging="480"/>
          </w:pPr>
        </w:pPrChange>
      </w:pPr>
      <w:ins w:id="294" w:author="student" w:date="2020-01-19T11:20:00Z">
        <w:r>
          <w:rPr>
            <w:rFonts w:hint="eastAsia"/>
            <w:szCs w:val="24"/>
          </w:rPr>
          <w:t>在好友列表中，最近聊天</w:t>
        </w:r>
      </w:ins>
      <w:ins w:id="295" w:author="student" w:date="2020-01-19T11:19:00Z">
        <w:r w:rsidRPr="00B1121E">
          <w:rPr>
            <w:rFonts w:hint="eastAsia"/>
            <w:szCs w:val="24"/>
          </w:rPr>
          <w:t>的好友會顯示在</w:t>
        </w:r>
      </w:ins>
      <w:ins w:id="296" w:author="student" w:date="2020-01-19T11:20:00Z">
        <w:r>
          <w:rPr>
            <w:rFonts w:hint="eastAsia"/>
            <w:szCs w:val="24"/>
          </w:rPr>
          <w:t>最</w:t>
        </w:r>
      </w:ins>
      <w:ins w:id="297" w:author="student" w:date="2020-01-19T11:19:00Z">
        <w:r w:rsidRPr="00B1121E">
          <w:rPr>
            <w:rFonts w:hint="eastAsia"/>
            <w:szCs w:val="24"/>
          </w:rPr>
          <w:t>上方</w:t>
        </w:r>
      </w:ins>
      <w:ins w:id="298" w:author="student" w:date="2020-01-19T11:20:00Z">
        <w:r>
          <w:rPr>
            <w:rFonts w:hint="eastAsia"/>
            <w:szCs w:val="24"/>
          </w:rPr>
          <w:t>，</w:t>
        </w:r>
      </w:ins>
      <w:ins w:id="299" w:author="student" w:date="2020-01-19T11:21:00Z">
        <w:r>
          <w:rPr>
            <w:rFonts w:hint="eastAsia"/>
            <w:szCs w:val="24"/>
          </w:rPr>
          <w:t>並</w:t>
        </w:r>
      </w:ins>
      <w:ins w:id="300" w:author="student" w:date="2020-01-19T11:20:00Z">
        <w:r w:rsidRPr="00B1121E">
          <w:rPr>
            <w:rFonts w:hint="eastAsia"/>
            <w:szCs w:val="24"/>
          </w:rPr>
          <w:t>可以快速切換不同的好友聊天。</w:t>
        </w:r>
      </w:ins>
    </w:p>
    <w:p w14:paraId="45A67F63" w14:textId="77777777" w:rsidR="0046100C" w:rsidRPr="004910CE" w:rsidRDefault="008F1A2B">
      <w:pPr>
        <w:pStyle w:val="a7"/>
        <w:numPr>
          <w:ilvl w:val="0"/>
          <w:numId w:val="7"/>
        </w:numPr>
        <w:spacing w:afterLines="50" w:after="120"/>
        <w:ind w:leftChars="0"/>
        <w:rPr>
          <w:szCs w:val="24"/>
        </w:rPr>
        <w:pPrChange w:id="301" w:author="student" w:date="2020-01-19T11:19:00Z">
          <w:pPr>
            <w:numPr>
              <w:numId w:val="2"/>
            </w:numPr>
            <w:ind w:left="480" w:hanging="480"/>
          </w:pPr>
        </w:pPrChange>
      </w:pPr>
      <w:ins w:id="302" w:author="student" w:date="2020-01-19T11:25:00Z">
        <w:r>
          <w:rPr>
            <w:rFonts w:hint="eastAsia"/>
            <w:szCs w:val="24"/>
          </w:rPr>
          <w:t>收到檔案時會進行提</w:t>
        </w:r>
        <w:r w:rsidR="00FE09DC">
          <w:rPr>
            <w:rFonts w:hint="eastAsia"/>
            <w:szCs w:val="24"/>
          </w:rPr>
          <w:t>醒。檔案</w:t>
        </w:r>
        <w:r>
          <w:rPr>
            <w:rFonts w:hint="eastAsia"/>
            <w:szCs w:val="24"/>
          </w:rPr>
          <w:t>一段時間內</w:t>
        </w:r>
        <w:r w:rsidR="00FE09DC">
          <w:rPr>
            <w:rFonts w:hint="eastAsia"/>
            <w:szCs w:val="24"/>
          </w:rPr>
          <w:t>會</w:t>
        </w:r>
        <w:r>
          <w:rPr>
            <w:rFonts w:hint="eastAsia"/>
            <w:szCs w:val="24"/>
          </w:rPr>
          <w:t>自動刪除</w:t>
        </w:r>
        <w:r w:rsidR="00FE09DC">
          <w:rPr>
            <w:rFonts w:hint="eastAsia"/>
            <w:szCs w:val="24"/>
          </w:rPr>
          <w:t>，所以</w:t>
        </w:r>
      </w:ins>
      <w:ins w:id="303" w:author="student" w:date="2020-01-19T11:26:00Z">
        <w:r w:rsidR="00FE09DC">
          <w:rPr>
            <w:rFonts w:hint="eastAsia"/>
            <w:szCs w:val="24"/>
          </w:rPr>
          <w:t>在離線時收到檔案，</w:t>
        </w:r>
      </w:ins>
      <w:ins w:id="304" w:author="student" w:date="2020-01-19T11:25:00Z">
        <w:r w:rsidR="00FE09DC">
          <w:rPr>
            <w:rFonts w:hint="eastAsia"/>
            <w:szCs w:val="24"/>
          </w:rPr>
          <w:t>登入後</w:t>
        </w:r>
      </w:ins>
      <w:ins w:id="305" w:author="student" w:date="2020-01-19T11:26:00Z">
        <w:r w:rsidR="00FE09DC">
          <w:rPr>
            <w:rFonts w:hint="eastAsia"/>
            <w:szCs w:val="24"/>
          </w:rPr>
          <w:t>只</w:t>
        </w:r>
      </w:ins>
      <w:ins w:id="306" w:author="student" w:date="2020-01-19T11:25:00Z">
        <w:r w:rsidR="00FE09DC">
          <w:rPr>
            <w:rFonts w:hint="eastAsia"/>
            <w:szCs w:val="24"/>
          </w:rPr>
          <w:t>會看到</w:t>
        </w:r>
      </w:ins>
      <w:ins w:id="307" w:author="student" w:date="2020-01-19T11:26:00Z">
        <w:r w:rsidR="00FE09DC">
          <w:rPr>
            <w:rFonts w:hint="eastAsia"/>
            <w:szCs w:val="24"/>
          </w:rPr>
          <w:t>收到檔案的紀錄而無法下載。</w:t>
        </w:r>
      </w:ins>
      <w:del w:id="308" w:author="student" w:date="2020-01-19T11:18:00Z"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  <w:r w:rsidR="0046100C" w:rsidRPr="00F415D0" w:rsidDel="008F1A2B">
          <w:rPr>
            <w:szCs w:val="24"/>
          </w:rPr>
          <w:br/>
        </w:r>
      </w:del>
    </w:p>
    <w:sectPr w:rsidR="0046100C" w:rsidRPr="004910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048"/>
    <w:multiLevelType w:val="hybridMultilevel"/>
    <w:tmpl w:val="80C0E1A4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" w15:restartNumberingAfterBreak="0">
    <w:nsid w:val="41564829"/>
    <w:multiLevelType w:val="hybridMultilevel"/>
    <w:tmpl w:val="EC724F30"/>
    <w:lvl w:ilvl="0" w:tplc="DF38157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4D1865F3"/>
    <w:multiLevelType w:val="hybridMultilevel"/>
    <w:tmpl w:val="F1EC9972"/>
    <w:lvl w:ilvl="0" w:tplc="43A69142">
      <w:start w:val="1"/>
      <w:numFmt w:val="taiwaneseCountingThousand"/>
      <w:lvlText w:val="%1、"/>
      <w:lvlJc w:val="left"/>
      <w:pPr>
        <w:ind w:left="480" w:hanging="480"/>
      </w:pPr>
      <w:rPr>
        <w:rFonts w:cs="Times New Roman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5B8F517B"/>
    <w:multiLevelType w:val="hybridMultilevel"/>
    <w:tmpl w:val="FA0A0C0C"/>
    <w:lvl w:ilvl="0" w:tplc="267E11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DA8070D"/>
    <w:multiLevelType w:val="hybridMultilevel"/>
    <w:tmpl w:val="BB9CE614"/>
    <w:lvl w:ilvl="0" w:tplc="2F5E979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5" w15:restartNumberingAfterBreak="0">
    <w:nsid w:val="76A56095"/>
    <w:multiLevelType w:val="hybridMultilevel"/>
    <w:tmpl w:val="F3FA64BA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7E0E3F47"/>
    <w:multiLevelType w:val="hybridMultilevel"/>
    <w:tmpl w:val="E62CD95A"/>
    <w:lvl w:ilvl="0" w:tplc="F23EE1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0C"/>
    <w:rsid w:val="00015E51"/>
    <w:rsid w:val="000C7EE1"/>
    <w:rsid w:val="00195161"/>
    <w:rsid w:val="0039713B"/>
    <w:rsid w:val="003B7EF4"/>
    <w:rsid w:val="00400A9E"/>
    <w:rsid w:val="004453B8"/>
    <w:rsid w:val="0046100C"/>
    <w:rsid w:val="004910CE"/>
    <w:rsid w:val="005A18D8"/>
    <w:rsid w:val="005D07E1"/>
    <w:rsid w:val="005D6AE4"/>
    <w:rsid w:val="00624B70"/>
    <w:rsid w:val="006423D5"/>
    <w:rsid w:val="006549B4"/>
    <w:rsid w:val="00730A5D"/>
    <w:rsid w:val="007B380C"/>
    <w:rsid w:val="007D7474"/>
    <w:rsid w:val="008F1A2B"/>
    <w:rsid w:val="0096637E"/>
    <w:rsid w:val="00AE1B82"/>
    <w:rsid w:val="00B2499A"/>
    <w:rsid w:val="00B36B5F"/>
    <w:rsid w:val="00CB56DD"/>
    <w:rsid w:val="00E01582"/>
    <w:rsid w:val="00E42F96"/>
    <w:rsid w:val="00EF6289"/>
    <w:rsid w:val="00F051C7"/>
    <w:rsid w:val="00F24A75"/>
    <w:rsid w:val="00F415D0"/>
    <w:rsid w:val="00F54A2C"/>
    <w:rsid w:val="00F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6A325"/>
  <w14:defaultImageDpi w14:val="0"/>
  <w15:docId w15:val="{3B9AA700-79BF-4E06-8381-415FC43A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4B7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24B70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E1B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E1B8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EF6289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8F1A2B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F1A2B"/>
  </w:style>
  <w:style w:type="character" w:customStyle="1" w:styleId="aa">
    <w:name w:val="註解文字 字元"/>
    <w:basedOn w:val="a0"/>
    <w:link w:val="a9"/>
    <w:uiPriority w:val="99"/>
    <w:semiHidden/>
    <w:rsid w:val="008F1A2B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F1A2B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F1A2B"/>
    <w:rPr>
      <w:b/>
      <w:bCs/>
      <w:szCs w:val="22"/>
    </w:rPr>
  </w:style>
  <w:style w:type="paragraph" w:styleId="ad">
    <w:name w:val="Revision"/>
    <w:hidden/>
    <w:uiPriority w:val="99"/>
    <w:semiHidden/>
    <w:rsid w:val="00F24A75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5A47-254F-4769-A191-F2DFEE71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chenyuyang</dc:creator>
  <cp:keywords/>
  <dc:description/>
  <cp:lastModifiedBy>student</cp:lastModifiedBy>
  <cp:revision>16</cp:revision>
  <cp:lastPrinted>2020-01-19T11:29:00Z</cp:lastPrinted>
  <dcterms:created xsi:type="dcterms:W3CDTF">2019-11-22T05:47:00Z</dcterms:created>
  <dcterms:modified xsi:type="dcterms:W3CDTF">2020-01-19T11:39:00Z</dcterms:modified>
</cp:coreProperties>
</file>